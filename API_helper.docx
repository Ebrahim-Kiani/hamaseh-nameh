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C17C0" w14:textId="0FBD07DA" w:rsidR="00F966FD" w:rsidRDefault="007F2159" w:rsidP="007F2159">
      <w:pPr>
        <w:bidi/>
        <w:jc w:val="center"/>
        <w:rPr>
          <w:szCs w:val="36"/>
          <w:rtl/>
          <w:lang w:bidi="fa-IR"/>
        </w:rPr>
      </w:pPr>
      <w:r>
        <w:rPr>
          <w:b/>
          <w:bCs/>
          <w:noProof/>
          <w:sz w:val="28"/>
          <w:szCs w:val="28"/>
          <w:lang w:val="en-001" w:bidi="fa-IR"/>
        </w:rPr>
        <w:drawing>
          <wp:anchor distT="0" distB="0" distL="114300" distR="114300" simplePos="0" relativeHeight="251659264" behindDoc="0" locked="0" layoutInCell="1" allowOverlap="1" wp14:anchorId="31A5E9DF" wp14:editId="23F8E99E">
            <wp:simplePos x="0" y="0"/>
            <wp:positionH relativeFrom="column">
              <wp:posOffset>4947285</wp:posOffset>
            </wp:positionH>
            <wp:positionV relativeFrom="paragraph">
              <wp:posOffset>0</wp:posOffset>
            </wp:positionV>
            <wp:extent cx="1044575" cy="1409700"/>
            <wp:effectExtent l="95250" t="95250" r="98425" b="95250"/>
            <wp:wrapSquare wrapText="bothSides"/>
            <wp:docPr id="1902284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4575" cy="1409700"/>
                    </a:xfrm>
                    <a:prstGeom prst="rect">
                      <a:avLst/>
                    </a:prstGeom>
                    <a:ln w="889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r>
        <w:rPr>
          <w:rFonts w:hint="cs"/>
          <w:b/>
          <w:bCs/>
          <w:noProof/>
          <w:sz w:val="28"/>
          <w:szCs w:val="28"/>
          <w:lang w:val="en-001" w:bidi="fa-IR"/>
        </w:rPr>
        <w:drawing>
          <wp:anchor distT="0" distB="0" distL="114300" distR="114300" simplePos="0" relativeHeight="251658240" behindDoc="0" locked="0" layoutInCell="1" allowOverlap="1" wp14:anchorId="4DEA0A9A" wp14:editId="762C7E5F">
            <wp:simplePos x="0" y="0"/>
            <wp:positionH relativeFrom="column">
              <wp:posOffset>-544286</wp:posOffset>
            </wp:positionH>
            <wp:positionV relativeFrom="paragraph">
              <wp:posOffset>-181</wp:posOffset>
            </wp:positionV>
            <wp:extent cx="1189713" cy="1143000"/>
            <wp:effectExtent l="95250" t="95250" r="86995" b="95250"/>
            <wp:wrapSquare wrapText="bothSides"/>
            <wp:docPr id="1548246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89713" cy="1143000"/>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Pr>
          <w:rFonts w:hint="cs"/>
          <w:szCs w:val="36"/>
          <w:rtl/>
          <w:lang w:bidi="fa-IR"/>
        </w:rPr>
        <w:t>بسم الله الرحمن الرحیم</w:t>
      </w:r>
    </w:p>
    <w:p w14:paraId="6861B1C0" w14:textId="77777777" w:rsidR="007F2159" w:rsidRDefault="007F2159" w:rsidP="00F966FD">
      <w:pPr>
        <w:bidi/>
        <w:rPr>
          <w:sz w:val="28"/>
          <w:szCs w:val="28"/>
          <w:rtl/>
          <w:lang w:bidi="fa-IR"/>
        </w:rPr>
      </w:pPr>
    </w:p>
    <w:p w14:paraId="4D5F2A72" w14:textId="77777777" w:rsidR="007F2159" w:rsidRDefault="007F2159" w:rsidP="007F2159">
      <w:pPr>
        <w:bidi/>
        <w:rPr>
          <w:sz w:val="28"/>
          <w:szCs w:val="28"/>
          <w:rtl/>
          <w:lang w:bidi="fa-IR"/>
        </w:rPr>
      </w:pPr>
    </w:p>
    <w:p w14:paraId="3E443B1F" w14:textId="77777777" w:rsidR="007F2159" w:rsidRDefault="007F2159" w:rsidP="007F2159">
      <w:pPr>
        <w:bidi/>
        <w:rPr>
          <w:sz w:val="28"/>
          <w:szCs w:val="28"/>
          <w:rtl/>
          <w:lang w:bidi="fa-IR"/>
        </w:rPr>
      </w:pPr>
    </w:p>
    <w:p w14:paraId="5186CBB2" w14:textId="77777777" w:rsidR="007F2159" w:rsidRDefault="007F2159" w:rsidP="007F2159">
      <w:pPr>
        <w:bidi/>
        <w:rPr>
          <w:sz w:val="28"/>
          <w:szCs w:val="28"/>
          <w:rtl/>
          <w:lang w:bidi="fa-IR"/>
        </w:rPr>
      </w:pPr>
    </w:p>
    <w:p w14:paraId="50F7A456" w14:textId="77777777" w:rsidR="007F2159" w:rsidRDefault="007F2159" w:rsidP="007F2159">
      <w:pPr>
        <w:bidi/>
        <w:rPr>
          <w:sz w:val="28"/>
          <w:szCs w:val="28"/>
          <w:rtl/>
          <w:lang w:bidi="fa-IR"/>
        </w:rPr>
      </w:pPr>
    </w:p>
    <w:p w14:paraId="0B905B0D" w14:textId="1CB1466B" w:rsidR="007F2159" w:rsidRDefault="007F2159" w:rsidP="007F2159">
      <w:pPr>
        <w:bidi/>
        <w:rPr>
          <w:sz w:val="28"/>
          <w:szCs w:val="28"/>
          <w:rtl/>
          <w:lang w:bidi="fa-IR"/>
        </w:rPr>
      </w:pPr>
    </w:p>
    <w:p w14:paraId="50888889" w14:textId="77777777" w:rsidR="007F2159" w:rsidRDefault="007F2159" w:rsidP="007F2159">
      <w:pPr>
        <w:bidi/>
        <w:rPr>
          <w:sz w:val="28"/>
          <w:szCs w:val="28"/>
          <w:rtl/>
          <w:lang w:bidi="fa-IR"/>
        </w:rPr>
      </w:pPr>
    </w:p>
    <w:p w14:paraId="6AF7D845" w14:textId="6DD99DD3" w:rsidR="00F966FD" w:rsidRDefault="00F966FD" w:rsidP="007F2159">
      <w:pPr>
        <w:bidi/>
        <w:rPr>
          <w:sz w:val="28"/>
          <w:szCs w:val="28"/>
          <w:lang w:bidi="fa-IR"/>
        </w:rPr>
      </w:pPr>
      <w:r w:rsidRPr="002B2E2B">
        <w:rPr>
          <w:rFonts w:hint="cs"/>
          <w:sz w:val="28"/>
          <w:szCs w:val="28"/>
          <w:rtl/>
          <w:lang w:bidi="fa-IR"/>
        </w:rPr>
        <w:t xml:space="preserve">راهنمای </w:t>
      </w:r>
      <w:r>
        <w:rPr>
          <w:sz w:val="28"/>
          <w:szCs w:val="28"/>
          <w:lang w:val="en-001" w:bidi="fa-IR"/>
        </w:rPr>
        <w:t>API</w:t>
      </w:r>
      <w:r w:rsidRPr="002B2E2B">
        <w:rPr>
          <w:rFonts w:hint="cs"/>
          <w:sz w:val="28"/>
          <w:szCs w:val="28"/>
          <w:rtl/>
          <w:lang w:bidi="fa-IR"/>
        </w:rPr>
        <w:t xml:space="preserve"> برای برنامه نویس فرانت اند</w:t>
      </w:r>
    </w:p>
    <w:p w14:paraId="4130BFC3" w14:textId="79E3A83F" w:rsidR="00F966FD" w:rsidRDefault="00F966FD" w:rsidP="00F966FD">
      <w:pPr>
        <w:bidi/>
        <w:rPr>
          <w:sz w:val="28"/>
          <w:szCs w:val="28"/>
          <w:rtl/>
          <w:lang w:bidi="fa-IR"/>
        </w:rPr>
      </w:pPr>
      <w:r>
        <w:rPr>
          <w:rFonts w:hint="cs"/>
          <w:sz w:val="28"/>
          <w:szCs w:val="28"/>
          <w:rtl/>
          <w:lang w:bidi="fa-IR"/>
        </w:rPr>
        <w:t>توسط ابراهیم کیانی (بخش بک اند، جنگو)</w:t>
      </w:r>
    </w:p>
    <w:p w14:paraId="65F91411" w14:textId="0B2B1B25" w:rsidR="007F2159" w:rsidRDefault="007F2159" w:rsidP="00F966FD">
      <w:pPr>
        <w:rPr>
          <w:b/>
          <w:bCs/>
          <w:sz w:val="48"/>
          <w:szCs w:val="48"/>
          <w:rtl/>
          <w:lang w:val="en-001" w:bidi="fa-IR"/>
        </w:rPr>
      </w:pPr>
    </w:p>
    <w:p w14:paraId="1A3AC053" w14:textId="78075194" w:rsidR="007F2159" w:rsidRPr="007F2159" w:rsidRDefault="007F2159" w:rsidP="007F2159">
      <w:pPr>
        <w:tabs>
          <w:tab w:val="left" w:pos="6249"/>
        </w:tabs>
        <w:jc w:val="right"/>
        <w:rPr>
          <w:b/>
          <w:bCs/>
          <w:sz w:val="40"/>
          <w:szCs w:val="40"/>
          <w:rtl/>
          <w:lang w:val="en-001" w:bidi="fa-IR"/>
        </w:rPr>
      </w:pPr>
      <w:r>
        <w:rPr>
          <w:b/>
          <w:bCs/>
          <w:sz w:val="48"/>
          <w:szCs w:val="48"/>
          <w:lang w:val="en-001" w:bidi="fa-IR"/>
        </w:rPr>
        <w:tab/>
      </w:r>
      <w:r w:rsidRPr="007F2159">
        <w:rPr>
          <w:rFonts w:hint="cs"/>
          <w:b/>
          <w:bCs/>
          <w:sz w:val="40"/>
          <w:szCs w:val="40"/>
          <w:rtl/>
          <w:lang w:val="en-001" w:bidi="fa-IR"/>
        </w:rPr>
        <w:t>اپلیکیشن حماسه نامه</w:t>
      </w:r>
    </w:p>
    <w:p w14:paraId="0639644D" w14:textId="1F83B16F" w:rsidR="00F966FD" w:rsidRDefault="00F966FD" w:rsidP="00F966FD">
      <w:pPr>
        <w:rPr>
          <w:b/>
          <w:bCs/>
          <w:sz w:val="48"/>
          <w:szCs w:val="48"/>
          <w:rtl/>
          <w:lang w:val="en-001" w:bidi="fa-IR"/>
        </w:rPr>
      </w:pPr>
      <w:r w:rsidRPr="00EE57D8">
        <w:rPr>
          <w:b/>
          <w:bCs/>
          <w:sz w:val="48"/>
          <w:szCs w:val="48"/>
          <w:lang w:val="en-001" w:bidi="fa-IR"/>
        </w:rPr>
        <w:t>Django Rest Framework</w:t>
      </w:r>
    </w:p>
    <w:p w14:paraId="3F8F9DD2" w14:textId="60CB2098" w:rsidR="007F2159" w:rsidRDefault="007F2159" w:rsidP="00F966FD">
      <w:pPr>
        <w:rPr>
          <w:b/>
          <w:bCs/>
          <w:sz w:val="48"/>
          <w:szCs w:val="48"/>
          <w:lang w:val="en-001" w:bidi="fa-IR"/>
        </w:rPr>
      </w:pPr>
    </w:p>
    <w:p w14:paraId="605E55EC" w14:textId="0360779B" w:rsidR="008D437F" w:rsidRDefault="008D437F" w:rsidP="00F966FD">
      <w:pPr>
        <w:rPr>
          <w:b/>
          <w:bCs/>
          <w:sz w:val="28"/>
          <w:szCs w:val="28"/>
          <w:lang w:val="en-001" w:bidi="fa-IR"/>
        </w:rPr>
      </w:pPr>
    </w:p>
    <w:p w14:paraId="5EC20424" w14:textId="535E5CFF" w:rsidR="008D437F" w:rsidRDefault="008D437F" w:rsidP="00F966FD">
      <w:pPr>
        <w:rPr>
          <w:b/>
          <w:bCs/>
          <w:sz w:val="28"/>
          <w:szCs w:val="28"/>
          <w:lang w:val="en-001" w:bidi="fa-IR"/>
        </w:rPr>
      </w:pPr>
    </w:p>
    <w:p w14:paraId="46B7E2BF" w14:textId="7134E6F2" w:rsidR="008D437F" w:rsidRPr="008D437F" w:rsidRDefault="008D437F" w:rsidP="00F966FD">
      <w:pPr>
        <w:rPr>
          <w:rFonts w:hint="cs"/>
          <w:b/>
          <w:bCs/>
          <w:sz w:val="28"/>
          <w:szCs w:val="28"/>
          <w:rtl/>
          <w:lang w:val="en-001" w:bidi="fa-IR"/>
        </w:rPr>
      </w:pPr>
    </w:p>
    <w:p w14:paraId="09F1CBBE" w14:textId="77777777" w:rsidR="008D437F" w:rsidRDefault="008D437F" w:rsidP="00F966FD">
      <w:pPr>
        <w:rPr>
          <w:b/>
          <w:bCs/>
          <w:sz w:val="28"/>
          <w:szCs w:val="28"/>
          <w:lang w:val="en-001" w:bidi="fa-IR"/>
        </w:rPr>
      </w:pPr>
    </w:p>
    <w:p w14:paraId="7C8D331C" w14:textId="77777777" w:rsidR="008D437F" w:rsidRDefault="008D437F" w:rsidP="00F966FD">
      <w:pPr>
        <w:rPr>
          <w:b/>
          <w:bCs/>
          <w:sz w:val="28"/>
          <w:szCs w:val="28"/>
          <w:lang w:val="en-001" w:bidi="fa-IR"/>
        </w:rPr>
      </w:pPr>
    </w:p>
    <w:p w14:paraId="13EE6DC3" w14:textId="77777777" w:rsidR="008D437F" w:rsidRDefault="008D437F" w:rsidP="00F966FD">
      <w:pPr>
        <w:rPr>
          <w:b/>
          <w:bCs/>
          <w:sz w:val="28"/>
          <w:szCs w:val="28"/>
          <w:lang w:val="en-001" w:bidi="fa-IR"/>
        </w:rPr>
      </w:pPr>
    </w:p>
    <w:p w14:paraId="35863DE1" w14:textId="77777777" w:rsidR="008D437F" w:rsidRDefault="008D437F" w:rsidP="00F966FD">
      <w:pPr>
        <w:rPr>
          <w:b/>
          <w:bCs/>
          <w:sz w:val="28"/>
          <w:szCs w:val="28"/>
          <w:lang w:val="en-001" w:bidi="fa-IR"/>
        </w:rPr>
      </w:pPr>
    </w:p>
    <w:p w14:paraId="06988D3F" w14:textId="77777777" w:rsidR="008D437F" w:rsidRDefault="008D437F" w:rsidP="00F966FD">
      <w:pPr>
        <w:rPr>
          <w:b/>
          <w:bCs/>
          <w:sz w:val="28"/>
          <w:szCs w:val="28"/>
          <w:lang w:val="en-001" w:bidi="fa-IR"/>
        </w:rPr>
      </w:pPr>
    </w:p>
    <w:p w14:paraId="3CDC04C4" w14:textId="77777777" w:rsidR="008D437F" w:rsidRDefault="008D437F" w:rsidP="00F966FD">
      <w:pPr>
        <w:rPr>
          <w:b/>
          <w:bCs/>
          <w:sz w:val="28"/>
          <w:szCs w:val="28"/>
          <w:lang w:val="en-001" w:bidi="fa-IR"/>
        </w:rPr>
      </w:pPr>
    </w:p>
    <w:p w14:paraId="730F7F56" w14:textId="77777777" w:rsidR="008D437F" w:rsidRDefault="008D437F" w:rsidP="00F966FD">
      <w:pPr>
        <w:rPr>
          <w:b/>
          <w:bCs/>
          <w:sz w:val="28"/>
          <w:szCs w:val="28"/>
          <w:lang w:val="en-001" w:bidi="fa-IR"/>
        </w:rPr>
      </w:pPr>
    </w:p>
    <w:p w14:paraId="51CF300F" w14:textId="77777777" w:rsidR="008D437F" w:rsidRDefault="008D437F" w:rsidP="00F966FD">
      <w:pPr>
        <w:rPr>
          <w:b/>
          <w:bCs/>
          <w:sz w:val="28"/>
          <w:szCs w:val="28"/>
          <w:lang w:val="en-001" w:bidi="fa-IR"/>
        </w:rPr>
      </w:pPr>
    </w:p>
    <w:p w14:paraId="325AAB8B" w14:textId="77777777" w:rsidR="008D437F" w:rsidRDefault="008D437F" w:rsidP="00F966FD">
      <w:pPr>
        <w:rPr>
          <w:b/>
          <w:bCs/>
          <w:sz w:val="28"/>
          <w:szCs w:val="28"/>
          <w:lang w:val="en-001" w:bidi="fa-IR"/>
        </w:rPr>
      </w:pPr>
    </w:p>
    <w:p w14:paraId="03151F61" w14:textId="77777777" w:rsidR="008D437F" w:rsidRDefault="008D437F" w:rsidP="00F966FD">
      <w:pPr>
        <w:rPr>
          <w:b/>
          <w:bCs/>
          <w:sz w:val="28"/>
          <w:szCs w:val="28"/>
          <w:lang w:val="en-001" w:bidi="fa-IR"/>
        </w:rPr>
      </w:pPr>
    </w:p>
    <w:p w14:paraId="207F22E9" w14:textId="77777777" w:rsidR="008D437F" w:rsidRDefault="008D437F" w:rsidP="00F966FD">
      <w:pPr>
        <w:rPr>
          <w:b/>
          <w:bCs/>
          <w:sz w:val="28"/>
          <w:szCs w:val="28"/>
          <w:lang w:val="en-001" w:bidi="fa-IR"/>
        </w:rPr>
      </w:pPr>
    </w:p>
    <w:p w14:paraId="5CB61AC6" w14:textId="77777777" w:rsidR="008D437F" w:rsidRDefault="008D437F" w:rsidP="00F966FD">
      <w:pPr>
        <w:rPr>
          <w:b/>
          <w:bCs/>
          <w:sz w:val="28"/>
          <w:szCs w:val="28"/>
          <w:lang w:val="en-001" w:bidi="fa-IR"/>
        </w:rPr>
      </w:pPr>
    </w:p>
    <w:p w14:paraId="24DC1DBF" w14:textId="708CEE2E" w:rsidR="008D437F" w:rsidRDefault="008D437F">
      <w:pPr>
        <w:pStyle w:val="TOC1"/>
        <w:tabs>
          <w:tab w:val="left" w:pos="360"/>
          <w:tab w:val="right" w:leader="dot" w:pos="9350"/>
        </w:tabs>
        <w:rPr>
          <w:rFonts w:eastAsiaTheme="minorEastAsia" w:cstheme="minorBidi"/>
          <w:b w:val="0"/>
          <w:bCs w:val="0"/>
          <w:caps w:val="0"/>
          <w:noProof/>
          <w:kern w:val="2"/>
          <w:sz w:val="24"/>
          <w14:ligatures w14:val="standardContextual"/>
        </w:rPr>
      </w:pPr>
      <w:r>
        <w:rPr>
          <w:b w:val="0"/>
          <w:bCs w:val="0"/>
          <w:sz w:val="28"/>
          <w:szCs w:val="28"/>
          <w:lang w:val="en-001" w:bidi="fa-IR"/>
        </w:rPr>
        <w:fldChar w:fldCharType="begin"/>
      </w:r>
      <w:r>
        <w:rPr>
          <w:b w:val="0"/>
          <w:bCs w:val="0"/>
          <w:sz w:val="28"/>
          <w:szCs w:val="28"/>
          <w:lang w:val="en-001" w:bidi="fa-IR"/>
        </w:rPr>
        <w:instrText xml:space="preserve"> TOC \o "1-4" \h \z \u </w:instrText>
      </w:r>
      <w:r>
        <w:rPr>
          <w:b w:val="0"/>
          <w:bCs w:val="0"/>
          <w:sz w:val="28"/>
          <w:szCs w:val="28"/>
          <w:lang w:val="en-001" w:bidi="fa-IR"/>
        </w:rPr>
        <w:fldChar w:fldCharType="separate"/>
      </w:r>
      <w:hyperlink w:anchor="_Toc163221228" w:history="1">
        <w:r w:rsidRPr="0021309F">
          <w:rPr>
            <w:rStyle w:val="Hyperlink"/>
            <w:rFonts w:ascii="Symbol" w:hAnsi="Symbol"/>
            <w:noProof/>
            <w:lang w:bidi="fa-IR"/>
          </w:rPr>
          <w:t></w:t>
        </w:r>
        <w:r>
          <w:rPr>
            <w:rFonts w:eastAsiaTheme="minorEastAsia" w:cstheme="minorBidi"/>
            <w:b w:val="0"/>
            <w:bCs w:val="0"/>
            <w:caps w:val="0"/>
            <w:noProof/>
            <w:kern w:val="2"/>
            <w:sz w:val="24"/>
            <w14:ligatures w14:val="standardContextual"/>
          </w:rPr>
          <w:tab/>
        </w:r>
        <w:r w:rsidRPr="0021309F">
          <w:rPr>
            <w:rStyle w:val="Hyperlink"/>
            <w:noProof/>
            <w:lang w:bidi="fa-IR"/>
          </w:rPr>
          <w:t>Categories</w:t>
        </w:r>
        <w:r>
          <w:rPr>
            <w:noProof/>
            <w:webHidden/>
          </w:rPr>
          <w:tab/>
        </w:r>
        <w:r>
          <w:rPr>
            <w:noProof/>
            <w:webHidden/>
          </w:rPr>
          <w:fldChar w:fldCharType="begin"/>
        </w:r>
        <w:r>
          <w:rPr>
            <w:noProof/>
            <w:webHidden/>
          </w:rPr>
          <w:instrText xml:space="preserve"> PAGEREF _Toc163221228 \h </w:instrText>
        </w:r>
        <w:r>
          <w:rPr>
            <w:noProof/>
            <w:webHidden/>
          </w:rPr>
        </w:r>
        <w:r>
          <w:rPr>
            <w:noProof/>
            <w:webHidden/>
          </w:rPr>
          <w:fldChar w:fldCharType="separate"/>
        </w:r>
        <w:r>
          <w:rPr>
            <w:noProof/>
            <w:webHidden/>
          </w:rPr>
          <w:t>10</w:t>
        </w:r>
        <w:r>
          <w:rPr>
            <w:noProof/>
            <w:webHidden/>
          </w:rPr>
          <w:fldChar w:fldCharType="end"/>
        </w:r>
      </w:hyperlink>
    </w:p>
    <w:p w14:paraId="2B6DE396" w14:textId="579507F9"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29" w:history="1">
        <w:r w:rsidR="008D437F" w:rsidRPr="0021309F">
          <w:rPr>
            <w:rStyle w:val="Hyperlink"/>
            <w:noProof/>
            <w:lang w:bidi="fa-IR"/>
          </w:rPr>
          <w:t>Main Categories</w:t>
        </w:r>
        <w:r w:rsidR="008D437F">
          <w:rPr>
            <w:noProof/>
            <w:webHidden/>
          </w:rPr>
          <w:tab/>
        </w:r>
        <w:r w:rsidR="008D437F">
          <w:rPr>
            <w:noProof/>
            <w:webHidden/>
          </w:rPr>
          <w:fldChar w:fldCharType="begin"/>
        </w:r>
        <w:r w:rsidR="008D437F">
          <w:rPr>
            <w:noProof/>
            <w:webHidden/>
          </w:rPr>
          <w:instrText xml:space="preserve"> PAGEREF _Toc163221229 \h </w:instrText>
        </w:r>
        <w:r w:rsidR="008D437F">
          <w:rPr>
            <w:noProof/>
            <w:webHidden/>
          </w:rPr>
        </w:r>
        <w:r w:rsidR="008D437F">
          <w:rPr>
            <w:noProof/>
            <w:webHidden/>
          </w:rPr>
          <w:fldChar w:fldCharType="separate"/>
        </w:r>
        <w:r w:rsidR="008D437F">
          <w:rPr>
            <w:noProof/>
            <w:webHidden/>
          </w:rPr>
          <w:t>10</w:t>
        </w:r>
        <w:r w:rsidR="008D437F">
          <w:rPr>
            <w:noProof/>
            <w:webHidden/>
          </w:rPr>
          <w:fldChar w:fldCharType="end"/>
        </w:r>
      </w:hyperlink>
    </w:p>
    <w:p w14:paraId="31C0A8A4" w14:textId="534B8177"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0" w:history="1">
        <w:r w:rsidR="008D437F" w:rsidRPr="0021309F">
          <w:rPr>
            <w:rStyle w:val="Hyperlink"/>
            <w:noProof/>
            <w:lang w:val="en-001" w:bidi="fa-IR"/>
          </w:rPr>
          <w:t>List</w:t>
        </w:r>
        <w:r w:rsidR="008D437F">
          <w:rPr>
            <w:noProof/>
            <w:webHidden/>
          </w:rPr>
          <w:tab/>
        </w:r>
        <w:r w:rsidR="008D437F">
          <w:rPr>
            <w:noProof/>
            <w:webHidden/>
          </w:rPr>
          <w:fldChar w:fldCharType="begin"/>
        </w:r>
        <w:r w:rsidR="008D437F">
          <w:rPr>
            <w:noProof/>
            <w:webHidden/>
          </w:rPr>
          <w:instrText xml:space="preserve"> PAGEREF _Toc163221230 \h </w:instrText>
        </w:r>
        <w:r w:rsidR="008D437F">
          <w:rPr>
            <w:noProof/>
            <w:webHidden/>
          </w:rPr>
        </w:r>
        <w:r w:rsidR="008D437F">
          <w:rPr>
            <w:noProof/>
            <w:webHidden/>
          </w:rPr>
          <w:fldChar w:fldCharType="separate"/>
        </w:r>
        <w:r w:rsidR="008D437F">
          <w:rPr>
            <w:noProof/>
            <w:webHidden/>
          </w:rPr>
          <w:t>10</w:t>
        </w:r>
        <w:r w:rsidR="008D437F">
          <w:rPr>
            <w:noProof/>
            <w:webHidden/>
          </w:rPr>
          <w:fldChar w:fldCharType="end"/>
        </w:r>
      </w:hyperlink>
    </w:p>
    <w:p w14:paraId="4712696E" w14:textId="75DB4561"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31" w:history="1">
        <w:r w:rsidR="008D437F" w:rsidRPr="0021309F">
          <w:rPr>
            <w:rStyle w:val="Hyperlink"/>
            <w:noProof/>
            <w:lang w:bidi="fa-IR"/>
          </w:rPr>
          <w:t>Sub Categories</w:t>
        </w:r>
        <w:r w:rsidR="008D437F">
          <w:rPr>
            <w:noProof/>
            <w:webHidden/>
          </w:rPr>
          <w:tab/>
        </w:r>
        <w:r w:rsidR="008D437F">
          <w:rPr>
            <w:noProof/>
            <w:webHidden/>
          </w:rPr>
          <w:fldChar w:fldCharType="begin"/>
        </w:r>
        <w:r w:rsidR="008D437F">
          <w:rPr>
            <w:noProof/>
            <w:webHidden/>
          </w:rPr>
          <w:instrText xml:space="preserve"> PAGEREF _Toc163221231 \h </w:instrText>
        </w:r>
        <w:r w:rsidR="008D437F">
          <w:rPr>
            <w:noProof/>
            <w:webHidden/>
          </w:rPr>
        </w:r>
        <w:r w:rsidR="008D437F">
          <w:rPr>
            <w:noProof/>
            <w:webHidden/>
          </w:rPr>
          <w:fldChar w:fldCharType="separate"/>
        </w:r>
        <w:r w:rsidR="008D437F">
          <w:rPr>
            <w:noProof/>
            <w:webHidden/>
          </w:rPr>
          <w:t>11</w:t>
        </w:r>
        <w:r w:rsidR="008D437F">
          <w:rPr>
            <w:noProof/>
            <w:webHidden/>
          </w:rPr>
          <w:fldChar w:fldCharType="end"/>
        </w:r>
      </w:hyperlink>
    </w:p>
    <w:p w14:paraId="2863703D" w14:textId="41C6657C"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2" w:history="1">
        <w:r w:rsidR="008D437F" w:rsidRPr="0021309F">
          <w:rPr>
            <w:rStyle w:val="Hyperlink"/>
            <w:noProof/>
            <w:lang w:val="en-001" w:bidi="fa-IR"/>
          </w:rPr>
          <w:t>List Filter</w:t>
        </w:r>
        <w:r w:rsidR="008D437F">
          <w:rPr>
            <w:noProof/>
            <w:webHidden/>
          </w:rPr>
          <w:tab/>
        </w:r>
        <w:r w:rsidR="008D437F">
          <w:rPr>
            <w:noProof/>
            <w:webHidden/>
          </w:rPr>
          <w:fldChar w:fldCharType="begin"/>
        </w:r>
        <w:r w:rsidR="008D437F">
          <w:rPr>
            <w:noProof/>
            <w:webHidden/>
          </w:rPr>
          <w:instrText xml:space="preserve"> PAGEREF _Toc163221232 \h </w:instrText>
        </w:r>
        <w:r w:rsidR="008D437F">
          <w:rPr>
            <w:noProof/>
            <w:webHidden/>
          </w:rPr>
        </w:r>
        <w:r w:rsidR="008D437F">
          <w:rPr>
            <w:noProof/>
            <w:webHidden/>
          </w:rPr>
          <w:fldChar w:fldCharType="separate"/>
        </w:r>
        <w:r w:rsidR="008D437F">
          <w:rPr>
            <w:noProof/>
            <w:webHidden/>
          </w:rPr>
          <w:t>11</w:t>
        </w:r>
        <w:r w:rsidR="008D437F">
          <w:rPr>
            <w:noProof/>
            <w:webHidden/>
          </w:rPr>
          <w:fldChar w:fldCharType="end"/>
        </w:r>
      </w:hyperlink>
    </w:p>
    <w:p w14:paraId="09D58E62" w14:textId="6A7042EC" w:rsidR="008D437F" w:rsidRDefault="00000000">
      <w:pPr>
        <w:pStyle w:val="TOC1"/>
        <w:tabs>
          <w:tab w:val="left" w:pos="360"/>
          <w:tab w:val="right" w:leader="dot" w:pos="9350"/>
        </w:tabs>
        <w:rPr>
          <w:rFonts w:eastAsiaTheme="minorEastAsia" w:cstheme="minorBidi"/>
          <w:b w:val="0"/>
          <w:bCs w:val="0"/>
          <w:caps w:val="0"/>
          <w:noProof/>
          <w:kern w:val="2"/>
          <w:sz w:val="24"/>
          <w14:ligatures w14:val="standardContextual"/>
        </w:rPr>
      </w:pPr>
      <w:hyperlink w:anchor="_Toc163221233" w:history="1">
        <w:r w:rsidR="008D437F" w:rsidRPr="0021309F">
          <w:rPr>
            <w:rStyle w:val="Hyperlink"/>
            <w:rFonts w:ascii="Symbol" w:hAnsi="Symbol"/>
            <w:noProof/>
            <w:lang w:val="en-001" w:bidi="fa-IR"/>
          </w:rPr>
          <w:t></w:t>
        </w:r>
        <w:r w:rsidR="008D437F">
          <w:rPr>
            <w:rFonts w:eastAsiaTheme="minorEastAsia" w:cstheme="minorBidi"/>
            <w:b w:val="0"/>
            <w:bCs w:val="0"/>
            <w:caps w:val="0"/>
            <w:noProof/>
            <w:kern w:val="2"/>
            <w:sz w:val="24"/>
            <w14:ligatures w14:val="standardContextual"/>
          </w:rPr>
          <w:tab/>
        </w:r>
        <w:r w:rsidR="000365E7">
          <w:rPr>
            <w:lang w:val="en-001" w:bidi="fa-IR"/>
          </w:rPr>
          <w:t>memorie</w:t>
        </w:r>
        <w:r w:rsidR="008D437F" w:rsidRPr="0021309F">
          <w:rPr>
            <w:rStyle w:val="Hyperlink"/>
            <w:noProof/>
            <w:lang w:val="en-001" w:bidi="fa-IR"/>
          </w:rPr>
          <w:t>s</w:t>
        </w:r>
        <w:r w:rsidR="008D437F">
          <w:rPr>
            <w:noProof/>
            <w:webHidden/>
          </w:rPr>
          <w:tab/>
        </w:r>
        <w:r w:rsidR="008D437F">
          <w:rPr>
            <w:noProof/>
            <w:webHidden/>
          </w:rPr>
          <w:fldChar w:fldCharType="begin"/>
        </w:r>
        <w:r w:rsidR="008D437F">
          <w:rPr>
            <w:noProof/>
            <w:webHidden/>
          </w:rPr>
          <w:instrText xml:space="preserve"> PAGEREF _Toc163221233 \h </w:instrText>
        </w:r>
        <w:r w:rsidR="008D437F">
          <w:rPr>
            <w:noProof/>
            <w:webHidden/>
          </w:rPr>
        </w:r>
        <w:r w:rsidR="008D437F">
          <w:rPr>
            <w:noProof/>
            <w:webHidden/>
          </w:rPr>
          <w:fldChar w:fldCharType="separate"/>
        </w:r>
        <w:r w:rsidR="008D437F">
          <w:rPr>
            <w:noProof/>
            <w:webHidden/>
          </w:rPr>
          <w:t>11</w:t>
        </w:r>
        <w:r w:rsidR="008D437F">
          <w:rPr>
            <w:noProof/>
            <w:webHidden/>
          </w:rPr>
          <w:fldChar w:fldCharType="end"/>
        </w:r>
      </w:hyperlink>
    </w:p>
    <w:p w14:paraId="60C3FE3F" w14:textId="22E636BB"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34" w:history="1">
        <w:r w:rsidR="008D437F" w:rsidRPr="0021309F">
          <w:rPr>
            <w:rStyle w:val="Hyperlink"/>
            <w:noProof/>
            <w:lang w:val="en-001"/>
          </w:rPr>
          <w:t>Self User</w:t>
        </w:r>
        <w:r w:rsidR="008D437F">
          <w:rPr>
            <w:noProof/>
            <w:webHidden/>
          </w:rPr>
          <w:tab/>
        </w:r>
        <w:r w:rsidR="008D437F">
          <w:rPr>
            <w:noProof/>
            <w:webHidden/>
          </w:rPr>
          <w:fldChar w:fldCharType="begin"/>
        </w:r>
        <w:r w:rsidR="008D437F">
          <w:rPr>
            <w:noProof/>
            <w:webHidden/>
          </w:rPr>
          <w:instrText xml:space="preserve"> PAGEREF _Toc163221234 \h </w:instrText>
        </w:r>
        <w:r w:rsidR="008D437F">
          <w:rPr>
            <w:noProof/>
            <w:webHidden/>
          </w:rPr>
        </w:r>
        <w:r w:rsidR="008D437F">
          <w:rPr>
            <w:noProof/>
            <w:webHidden/>
          </w:rPr>
          <w:fldChar w:fldCharType="separate"/>
        </w:r>
        <w:r w:rsidR="008D437F">
          <w:rPr>
            <w:noProof/>
            <w:webHidden/>
          </w:rPr>
          <w:t>11</w:t>
        </w:r>
        <w:r w:rsidR="008D437F">
          <w:rPr>
            <w:noProof/>
            <w:webHidden/>
          </w:rPr>
          <w:fldChar w:fldCharType="end"/>
        </w:r>
      </w:hyperlink>
    </w:p>
    <w:p w14:paraId="59FD9D03" w14:textId="303927C9"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5" w:history="1">
        <w:r w:rsidR="008D437F" w:rsidRPr="0021309F">
          <w:rPr>
            <w:rStyle w:val="Hyperlink"/>
            <w:noProof/>
            <w:lang w:val="en-001"/>
          </w:rPr>
          <w:t>List</w:t>
        </w:r>
        <w:r w:rsidR="008D437F">
          <w:rPr>
            <w:noProof/>
            <w:webHidden/>
          </w:rPr>
          <w:tab/>
        </w:r>
        <w:r w:rsidR="008D437F">
          <w:rPr>
            <w:noProof/>
            <w:webHidden/>
          </w:rPr>
          <w:fldChar w:fldCharType="begin"/>
        </w:r>
        <w:r w:rsidR="008D437F">
          <w:rPr>
            <w:noProof/>
            <w:webHidden/>
          </w:rPr>
          <w:instrText xml:space="preserve"> PAGEREF _Toc163221235 \h </w:instrText>
        </w:r>
        <w:r w:rsidR="008D437F">
          <w:rPr>
            <w:noProof/>
            <w:webHidden/>
          </w:rPr>
        </w:r>
        <w:r w:rsidR="008D437F">
          <w:rPr>
            <w:noProof/>
            <w:webHidden/>
          </w:rPr>
          <w:fldChar w:fldCharType="separate"/>
        </w:r>
        <w:r w:rsidR="008D437F">
          <w:rPr>
            <w:noProof/>
            <w:webHidden/>
          </w:rPr>
          <w:t>11</w:t>
        </w:r>
        <w:r w:rsidR="008D437F">
          <w:rPr>
            <w:noProof/>
            <w:webHidden/>
          </w:rPr>
          <w:fldChar w:fldCharType="end"/>
        </w:r>
      </w:hyperlink>
    </w:p>
    <w:p w14:paraId="717D6C08" w14:textId="0971A8C8"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6" w:history="1">
        <w:r w:rsidR="008D437F" w:rsidRPr="0021309F">
          <w:rPr>
            <w:rStyle w:val="Hyperlink"/>
            <w:noProof/>
            <w:lang w:val="en-001"/>
          </w:rPr>
          <w:t>Create</w:t>
        </w:r>
        <w:r w:rsidR="008D437F">
          <w:rPr>
            <w:noProof/>
            <w:webHidden/>
          </w:rPr>
          <w:tab/>
        </w:r>
        <w:r w:rsidR="008D437F">
          <w:rPr>
            <w:noProof/>
            <w:webHidden/>
          </w:rPr>
          <w:fldChar w:fldCharType="begin"/>
        </w:r>
        <w:r w:rsidR="008D437F">
          <w:rPr>
            <w:noProof/>
            <w:webHidden/>
          </w:rPr>
          <w:instrText xml:space="preserve"> PAGEREF _Toc163221236 \h </w:instrText>
        </w:r>
        <w:r w:rsidR="008D437F">
          <w:rPr>
            <w:noProof/>
            <w:webHidden/>
          </w:rPr>
        </w:r>
        <w:r w:rsidR="008D437F">
          <w:rPr>
            <w:noProof/>
            <w:webHidden/>
          </w:rPr>
          <w:fldChar w:fldCharType="separate"/>
        </w:r>
        <w:r w:rsidR="008D437F">
          <w:rPr>
            <w:noProof/>
            <w:webHidden/>
          </w:rPr>
          <w:t>12</w:t>
        </w:r>
        <w:r w:rsidR="008D437F">
          <w:rPr>
            <w:noProof/>
            <w:webHidden/>
          </w:rPr>
          <w:fldChar w:fldCharType="end"/>
        </w:r>
      </w:hyperlink>
    </w:p>
    <w:p w14:paraId="73A656FB" w14:textId="3145A57D"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7" w:history="1">
        <w:r w:rsidR="008D437F" w:rsidRPr="0021309F">
          <w:rPr>
            <w:rStyle w:val="Hyperlink"/>
            <w:noProof/>
            <w:lang w:val="en-001"/>
          </w:rPr>
          <w:t>Update</w:t>
        </w:r>
        <w:r w:rsidR="008D437F">
          <w:rPr>
            <w:noProof/>
            <w:webHidden/>
          </w:rPr>
          <w:tab/>
        </w:r>
        <w:r w:rsidR="008D437F">
          <w:rPr>
            <w:noProof/>
            <w:webHidden/>
          </w:rPr>
          <w:fldChar w:fldCharType="begin"/>
        </w:r>
        <w:r w:rsidR="008D437F">
          <w:rPr>
            <w:noProof/>
            <w:webHidden/>
          </w:rPr>
          <w:instrText xml:space="preserve"> PAGEREF _Toc163221237 \h </w:instrText>
        </w:r>
        <w:r w:rsidR="008D437F">
          <w:rPr>
            <w:noProof/>
            <w:webHidden/>
          </w:rPr>
        </w:r>
        <w:r w:rsidR="008D437F">
          <w:rPr>
            <w:noProof/>
            <w:webHidden/>
          </w:rPr>
          <w:fldChar w:fldCharType="separate"/>
        </w:r>
        <w:r w:rsidR="008D437F">
          <w:rPr>
            <w:noProof/>
            <w:webHidden/>
          </w:rPr>
          <w:t>13</w:t>
        </w:r>
        <w:r w:rsidR="008D437F">
          <w:rPr>
            <w:noProof/>
            <w:webHidden/>
          </w:rPr>
          <w:fldChar w:fldCharType="end"/>
        </w:r>
      </w:hyperlink>
    </w:p>
    <w:p w14:paraId="4F63C090" w14:textId="34A271A0"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8" w:history="1">
        <w:r w:rsidR="008D437F" w:rsidRPr="0021309F">
          <w:rPr>
            <w:rStyle w:val="Hyperlink"/>
            <w:noProof/>
            <w:lang w:val="en-001"/>
          </w:rPr>
          <w:t>Detail</w:t>
        </w:r>
        <w:r w:rsidR="008D437F">
          <w:rPr>
            <w:noProof/>
            <w:webHidden/>
          </w:rPr>
          <w:tab/>
        </w:r>
        <w:r w:rsidR="008D437F">
          <w:rPr>
            <w:noProof/>
            <w:webHidden/>
          </w:rPr>
          <w:fldChar w:fldCharType="begin"/>
        </w:r>
        <w:r w:rsidR="008D437F">
          <w:rPr>
            <w:noProof/>
            <w:webHidden/>
          </w:rPr>
          <w:instrText xml:space="preserve"> PAGEREF _Toc163221238 \h </w:instrText>
        </w:r>
        <w:r w:rsidR="008D437F">
          <w:rPr>
            <w:noProof/>
            <w:webHidden/>
          </w:rPr>
        </w:r>
        <w:r w:rsidR="008D437F">
          <w:rPr>
            <w:noProof/>
            <w:webHidden/>
          </w:rPr>
          <w:fldChar w:fldCharType="separate"/>
        </w:r>
        <w:r w:rsidR="008D437F">
          <w:rPr>
            <w:noProof/>
            <w:webHidden/>
          </w:rPr>
          <w:t>13</w:t>
        </w:r>
        <w:r w:rsidR="008D437F">
          <w:rPr>
            <w:noProof/>
            <w:webHidden/>
          </w:rPr>
          <w:fldChar w:fldCharType="end"/>
        </w:r>
      </w:hyperlink>
    </w:p>
    <w:p w14:paraId="40DF2503" w14:textId="08599B44"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39" w:history="1">
        <w:r w:rsidR="008D437F" w:rsidRPr="0021309F">
          <w:rPr>
            <w:rStyle w:val="Hyperlink"/>
            <w:noProof/>
            <w:lang w:val="en-001"/>
          </w:rPr>
          <w:t>Delete</w:t>
        </w:r>
        <w:r w:rsidR="008D437F">
          <w:rPr>
            <w:noProof/>
            <w:webHidden/>
          </w:rPr>
          <w:tab/>
        </w:r>
        <w:r w:rsidR="008D437F">
          <w:rPr>
            <w:noProof/>
            <w:webHidden/>
          </w:rPr>
          <w:fldChar w:fldCharType="begin"/>
        </w:r>
        <w:r w:rsidR="008D437F">
          <w:rPr>
            <w:noProof/>
            <w:webHidden/>
          </w:rPr>
          <w:instrText xml:space="preserve"> PAGEREF _Toc163221239 \h </w:instrText>
        </w:r>
        <w:r w:rsidR="008D437F">
          <w:rPr>
            <w:noProof/>
            <w:webHidden/>
          </w:rPr>
        </w:r>
        <w:r w:rsidR="008D437F">
          <w:rPr>
            <w:noProof/>
            <w:webHidden/>
          </w:rPr>
          <w:fldChar w:fldCharType="separate"/>
        </w:r>
        <w:r w:rsidR="008D437F">
          <w:rPr>
            <w:noProof/>
            <w:webHidden/>
          </w:rPr>
          <w:t>14</w:t>
        </w:r>
        <w:r w:rsidR="008D437F">
          <w:rPr>
            <w:noProof/>
            <w:webHidden/>
          </w:rPr>
          <w:fldChar w:fldCharType="end"/>
        </w:r>
      </w:hyperlink>
    </w:p>
    <w:p w14:paraId="4B9BAF9E" w14:textId="6E38C022"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40" w:history="1">
        <w:r w:rsidR="008D437F" w:rsidRPr="0021309F">
          <w:rPr>
            <w:rStyle w:val="Hyperlink"/>
            <w:noProof/>
            <w:lang w:val="en-001"/>
          </w:rPr>
          <w:t>All Users</w:t>
        </w:r>
        <w:r w:rsidR="008D437F">
          <w:rPr>
            <w:noProof/>
            <w:webHidden/>
          </w:rPr>
          <w:tab/>
        </w:r>
        <w:r w:rsidR="008D437F">
          <w:rPr>
            <w:noProof/>
            <w:webHidden/>
          </w:rPr>
          <w:fldChar w:fldCharType="begin"/>
        </w:r>
        <w:r w:rsidR="008D437F">
          <w:rPr>
            <w:noProof/>
            <w:webHidden/>
          </w:rPr>
          <w:instrText xml:space="preserve"> PAGEREF _Toc163221240 \h </w:instrText>
        </w:r>
        <w:r w:rsidR="008D437F">
          <w:rPr>
            <w:noProof/>
            <w:webHidden/>
          </w:rPr>
        </w:r>
        <w:r w:rsidR="008D437F">
          <w:rPr>
            <w:noProof/>
            <w:webHidden/>
          </w:rPr>
          <w:fldChar w:fldCharType="separate"/>
        </w:r>
        <w:r w:rsidR="008D437F">
          <w:rPr>
            <w:noProof/>
            <w:webHidden/>
          </w:rPr>
          <w:t>15</w:t>
        </w:r>
        <w:r w:rsidR="008D437F">
          <w:rPr>
            <w:noProof/>
            <w:webHidden/>
          </w:rPr>
          <w:fldChar w:fldCharType="end"/>
        </w:r>
      </w:hyperlink>
    </w:p>
    <w:p w14:paraId="2EAD1DD6" w14:textId="7F900AB6"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1" w:history="1">
        <w:r w:rsidR="008D437F" w:rsidRPr="0021309F">
          <w:rPr>
            <w:rStyle w:val="Hyperlink"/>
            <w:noProof/>
            <w:lang w:val="en-001"/>
          </w:rPr>
          <w:t>List</w:t>
        </w:r>
        <w:r w:rsidR="008D437F">
          <w:rPr>
            <w:noProof/>
            <w:webHidden/>
          </w:rPr>
          <w:tab/>
        </w:r>
        <w:r w:rsidR="008D437F">
          <w:rPr>
            <w:noProof/>
            <w:webHidden/>
          </w:rPr>
          <w:fldChar w:fldCharType="begin"/>
        </w:r>
        <w:r w:rsidR="008D437F">
          <w:rPr>
            <w:noProof/>
            <w:webHidden/>
          </w:rPr>
          <w:instrText xml:space="preserve"> PAGEREF _Toc163221241 \h </w:instrText>
        </w:r>
        <w:r w:rsidR="008D437F">
          <w:rPr>
            <w:noProof/>
            <w:webHidden/>
          </w:rPr>
        </w:r>
        <w:r w:rsidR="008D437F">
          <w:rPr>
            <w:noProof/>
            <w:webHidden/>
          </w:rPr>
          <w:fldChar w:fldCharType="separate"/>
        </w:r>
        <w:r w:rsidR="008D437F">
          <w:rPr>
            <w:noProof/>
            <w:webHidden/>
          </w:rPr>
          <w:t>15</w:t>
        </w:r>
        <w:r w:rsidR="008D437F">
          <w:rPr>
            <w:noProof/>
            <w:webHidden/>
          </w:rPr>
          <w:fldChar w:fldCharType="end"/>
        </w:r>
      </w:hyperlink>
    </w:p>
    <w:p w14:paraId="425E61A0" w14:textId="33B8ED27"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2" w:history="1">
        <w:r w:rsidR="008D437F" w:rsidRPr="0021309F">
          <w:rPr>
            <w:rStyle w:val="Hyperlink"/>
            <w:noProof/>
            <w:lang w:val="en-001"/>
          </w:rPr>
          <w:t>List Filter</w:t>
        </w:r>
        <w:r w:rsidR="008D437F">
          <w:rPr>
            <w:noProof/>
            <w:webHidden/>
          </w:rPr>
          <w:tab/>
        </w:r>
        <w:r w:rsidR="008D437F">
          <w:rPr>
            <w:noProof/>
            <w:webHidden/>
          </w:rPr>
          <w:fldChar w:fldCharType="begin"/>
        </w:r>
        <w:r w:rsidR="008D437F">
          <w:rPr>
            <w:noProof/>
            <w:webHidden/>
          </w:rPr>
          <w:instrText xml:space="preserve"> PAGEREF _Toc163221242 \h </w:instrText>
        </w:r>
        <w:r w:rsidR="008D437F">
          <w:rPr>
            <w:noProof/>
            <w:webHidden/>
          </w:rPr>
        </w:r>
        <w:r w:rsidR="008D437F">
          <w:rPr>
            <w:noProof/>
            <w:webHidden/>
          </w:rPr>
          <w:fldChar w:fldCharType="separate"/>
        </w:r>
        <w:r w:rsidR="008D437F">
          <w:rPr>
            <w:noProof/>
            <w:webHidden/>
          </w:rPr>
          <w:t>16</w:t>
        </w:r>
        <w:r w:rsidR="008D437F">
          <w:rPr>
            <w:noProof/>
            <w:webHidden/>
          </w:rPr>
          <w:fldChar w:fldCharType="end"/>
        </w:r>
      </w:hyperlink>
    </w:p>
    <w:p w14:paraId="39D40A85" w14:textId="19C4E48F"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3" w:history="1">
        <w:r w:rsidR="008D437F" w:rsidRPr="0021309F">
          <w:rPr>
            <w:rStyle w:val="Hyperlink"/>
            <w:noProof/>
            <w:lang w:val="en-001"/>
          </w:rPr>
          <w:t>List Search</w:t>
        </w:r>
        <w:r w:rsidR="008D437F">
          <w:rPr>
            <w:noProof/>
            <w:webHidden/>
          </w:rPr>
          <w:tab/>
        </w:r>
        <w:r w:rsidR="008D437F">
          <w:rPr>
            <w:noProof/>
            <w:webHidden/>
          </w:rPr>
          <w:fldChar w:fldCharType="begin"/>
        </w:r>
        <w:r w:rsidR="008D437F">
          <w:rPr>
            <w:noProof/>
            <w:webHidden/>
          </w:rPr>
          <w:instrText xml:space="preserve"> PAGEREF _Toc163221243 \h </w:instrText>
        </w:r>
        <w:r w:rsidR="008D437F">
          <w:rPr>
            <w:noProof/>
            <w:webHidden/>
          </w:rPr>
        </w:r>
        <w:r w:rsidR="008D437F">
          <w:rPr>
            <w:noProof/>
            <w:webHidden/>
          </w:rPr>
          <w:fldChar w:fldCharType="separate"/>
        </w:r>
        <w:r w:rsidR="008D437F">
          <w:rPr>
            <w:noProof/>
            <w:webHidden/>
          </w:rPr>
          <w:t>17</w:t>
        </w:r>
        <w:r w:rsidR="008D437F">
          <w:rPr>
            <w:noProof/>
            <w:webHidden/>
          </w:rPr>
          <w:fldChar w:fldCharType="end"/>
        </w:r>
      </w:hyperlink>
    </w:p>
    <w:p w14:paraId="16A47087" w14:textId="402D1909"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4" w:history="1">
        <w:r w:rsidR="008D437F" w:rsidRPr="0021309F">
          <w:rPr>
            <w:rStyle w:val="Hyperlink"/>
            <w:noProof/>
            <w:lang w:val="en-001" w:bidi="fa-IR"/>
          </w:rPr>
          <w:t>Detail</w:t>
        </w:r>
        <w:r w:rsidR="008D437F">
          <w:rPr>
            <w:noProof/>
            <w:webHidden/>
          </w:rPr>
          <w:tab/>
        </w:r>
        <w:r w:rsidR="008D437F">
          <w:rPr>
            <w:noProof/>
            <w:webHidden/>
          </w:rPr>
          <w:fldChar w:fldCharType="begin"/>
        </w:r>
        <w:r w:rsidR="008D437F">
          <w:rPr>
            <w:noProof/>
            <w:webHidden/>
          </w:rPr>
          <w:instrText xml:space="preserve"> PAGEREF _Toc163221244 \h </w:instrText>
        </w:r>
        <w:r w:rsidR="008D437F">
          <w:rPr>
            <w:noProof/>
            <w:webHidden/>
          </w:rPr>
        </w:r>
        <w:r w:rsidR="008D437F">
          <w:rPr>
            <w:noProof/>
            <w:webHidden/>
          </w:rPr>
          <w:fldChar w:fldCharType="separate"/>
        </w:r>
        <w:r w:rsidR="008D437F">
          <w:rPr>
            <w:noProof/>
            <w:webHidden/>
          </w:rPr>
          <w:t>19</w:t>
        </w:r>
        <w:r w:rsidR="008D437F">
          <w:rPr>
            <w:noProof/>
            <w:webHidden/>
          </w:rPr>
          <w:fldChar w:fldCharType="end"/>
        </w:r>
      </w:hyperlink>
    </w:p>
    <w:p w14:paraId="3D7DA736" w14:textId="10429CB4" w:rsidR="008D437F" w:rsidRDefault="00000000">
      <w:pPr>
        <w:pStyle w:val="TOC2"/>
        <w:tabs>
          <w:tab w:val="right" w:leader="dot" w:pos="9350"/>
        </w:tabs>
        <w:rPr>
          <w:rFonts w:eastAsiaTheme="minorEastAsia" w:cstheme="minorBidi"/>
          <w:smallCaps w:val="0"/>
          <w:noProof/>
          <w:kern w:val="2"/>
          <w:sz w:val="24"/>
          <w14:ligatures w14:val="standardContextual"/>
        </w:rPr>
      </w:pPr>
      <w:hyperlink w:anchor="_Toc163221245" w:history="1">
        <w:r w:rsidR="008D437F" w:rsidRPr="0021309F">
          <w:rPr>
            <w:rStyle w:val="Hyperlink"/>
            <w:noProof/>
            <w:lang w:val="en-001" w:bidi="fa-IR"/>
          </w:rPr>
          <w:t>Comment</w:t>
        </w:r>
        <w:r w:rsidR="008D437F">
          <w:rPr>
            <w:noProof/>
            <w:webHidden/>
          </w:rPr>
          <w:tab/>
        </w:r>
        <w:r w:rsidR="008D437F">
          <w:rPr>
            <w:noProof/>
            <w:webHidden/>
          </w:rPr>
          <w:fldChar w:fldCharType="begin"/>
        </w:r>
        <w:r w:rsidR="008D437F">
          <w:rPr>
            <w:noProof/>
            <w:webHidden/>
          </w:rPr>
          <w:instrText xml:space="preserve"> PAGEREF _Toc163221245 \h </w:instrText>
        </w:r>
        <w:r w:rsidR="008D437F">
          <w:rPr>
            <w:noProof/>
            <w:webHidden/>
          </w:rPr>
        </w:r>
        <w:r w:rsidR="008D437F">
          <w:rPr>
            <w:noProof/>
            <w:webHidden/>
          </w:rPr>
          <w:fldChar w:fldCharType="separate"/>
        </w:r>
        <w:r w:rsidR="008D437F">
          <w:rPr>
            <w:noProof/>
            <w:webHidden/>
          </w:rPr>
          <w:t>20</w:t>
        </w:r>
        <w:r w:rsidR="008D437F">
          <w:rPr>
            <w:noProof/>
            <w:webHidden/>
          </w:rPr>
          <w:fldChar w:fldCharType="end"/>
        </w:r>
      </w:hyperlink>
    </w:p>
    <w:p w14:paraId="188496FD" w14:textId="21D5C159"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6" w:history="1">
        <w:r w:rsidR="008D437F" w:rsidRPr="0021309F">
          <w:rPr>
            <w:rStyle w:val="Hyperlink"/>
            <w:noProof/>
            <w:lang w:val="en-001" w:bidi="fa-IR"/>
          </w:rPr>
          <w:t>Create</w:t>
        </w:r>
        <w:r w:rsidR="008D437F">
          <w:rPr>
            <w:noProof/>
            <w:webHidden/>
          </w:rPr>
          <w:tab/>
        </w:r>
        <w:r w:rsidR="008D437F">
          <w:rPr>
            <w:noProof/>
            <w:webHidden/>
          </w:rPr>
          <w:fldChar w:fldCharType="begin"/>
        </w:r>
        <w:r w:rsidR="008D437F">
          <w:rPr>
            <w:noProof/>
            <w:webHidden/>
          </w:rPr>
          <w:instrText xml:space="preserve"> PAGEREF _Toc163221246 \h </w:instrText>
        </w:r>
        <w:r w:rsidR="008D437F">
          <w:rPr>
            <w:noProof/>
            <w:webHidden/>
          </w:rPr>
        </w:r>
        <w:r w:rsidR="008D437F">
          <w:rPr>
            <w:noProof/>
            <w:webHidden/>
          </w:rPr>
          <w:fldChar w:fldCharType="separate"/>
        </w:r>
        <w:r w:rsidR="008D437F">
          <w:rPr>
            <w:noProof/>
            <w:webHidden/>
          </w:rPr>
          <w:t>20</w:t>
        </w:r>
        <w:r w:rsidR="008D437F">
          <w:rPr>
            <w:noProof/>
            <w:webHidden/>
          </w:rPr>
          <w:fldChar w:fldCharType="end"/>
        </w:r>
      </w:hyperlink>
    </w:p>
    <w:p w14:paraId="31A12F9E" w14:textId="7508F43A"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7" w:history="1">
        <w:r w:rsidR="008D437F" w:rsidRPr="0021309F">
          <w:rPr>
            <w:rStyle w:val="Hyperlink"/>
            <w:noProof/>
            <w:lang w:val="en-001" w:bidi="fa-IR"/>
          </w:rPr>
          <w:t>Edit</w:t>
        </w:r>
        <w:r w:rsidR="008D437F">
          <w:rPr>
            <w:noProof/>
            <w:webHidden/>
          </w:rPr>
          <w:tab/>
        </w:r>
        <w:r w:rsidR="008D437F">
          <w:rPr>
            <w:noProof/>
            <w:webHidden/>
          </w:rPr>
          <w:fldChar w:fldCharType="begin"/>
        </w:r>
        <w:r w:rsidR="008D437F">
          <w:rPr>
            <w:noProof/>
            <w:webHidden/>
          </w:rPr>
          <w:instrText xml:space="preserve"> PAGEREF _Toc163221247 \h </w:instrText>
        </w:r>
        <w:r w:rsidR="008D437F">
          <w:rPr>
            <w:noProof/>
            <w:webHidden/>
          </w:rPr>
        </w:r>
        <w:r w:rsidR="008D437F">
          <w:rPr>
            <w:noProof/>
            <w:webHidden/>
          </w:rPr>
          <w:fldChar w:fldCharType="separate"/>
        </w:r>
        <w:r w:rsidR="008D437F">
          <w:rPr>
            <w:noProof/>
            <w:webHidden/>
          </w:rPr>
          <w:t>21</w:t>
        </w:r>
        <w:r w:rsidR="008D437F">
          <w:rPr>
            <w:noProof/>
            <w:webHidden/>
          </w:rPr>
          <w:fldChar w:fldCharType="end"/>
        </w:r>
      </w:hyperlink>
    </w:p>
    <w:p w14:paraId="0FAC93B9" w14:textId="4E6E7CEB" w:rsidR="008D437F" w:rsidRDefault="00000000">
      <w:pPr>
        <w:pStyle w:val="TOC3"/>
        <w:tabs>
          <w:tab w:val="right" w:leader="dot" w:pos="9350"/>
        </w:tabs>
        <w:rPr>
          <w:rFonts w:eastAsiaTheme="minorEastAsia" w:cstheme="minorBidi"/>
          <w:i w:val="0"/>
          <w:iCs w:val="0"/>
          <w:noProof/>
          <w:kern w:val="2"/>
          <w:sz w:val="24"/>
          <w14:ligatures w14:val="standardContextual"/>
        </w:rPr>
      </w:pPr>
      <w:hyperlink w:anchor="_Toc163221248" w:history="1">
        <w:r w:rsidR="008D437F" w:rsidRPr="0021309F">
          <w:rPr>
            <w:rStyle w:val="Hyperlink"/>
            <w:noProof/>
            <w:lang w:val="en-001" w:bidi="fa-IR"/>
          </w:rPr>
          <w:t>Delete</w:t>
        </w:r>
        <w:r w:rsidR="008D437F">
          <w:rPr>
            <w:noProof/>
            <w:webHidden/>
          </w:rPr>
          <w:tab/>
        </w:r>
        <w:r w:rsidR="008D437F">
          <w:rPr>
            <w:noProof/>
            <w:webHidden/>
          </w:rPr>
          <w:fldChar w:fldCharType="begin"/>
        </w:r>
        <w:r w:rsidR="008D437F">
          <w:rPr>
            <w:noProof/>
            <w:webHidden/>
          </w:rPr>
          <w:instrText xml:space="preserve"> PAGEREF _Toc163221248 \h </w:instrText>
        </w:r>
        <w:r w:rsidR="008D437F">
          <w:rPr>
            <w:noProof/>
            <w:webHidden/>
          </w:rPr>
        </w:r>
        <w:r w:rsidR="008D437F">
          <w:rPr>
            <w:noProof/>
            <w:webHidden/>
          </w:rPr>
          <w:fldChar w:fldCharType="separate"/>
        </w:r>
        <w:r w:rsidR="008D437F">
          <w:rPr>
            <w:noProof/>
            <w:webHidden/>
          </w:rPr>
          <w:t>21</w:t>
        </w:r>
        <w:r w:rsidR="008D437F">
          <w:rPr>
            <w:noProof/>
            <w:webHidden/>
          </w:rPr>
          <w:fldChar w:fldCharType="end"/>
        </w:r>
      </w:hyperlink>
    </w:p>
    <w:p w14:paraId="0049DD67" w14:textId="6AABD315" w:rsidR="008D437F" w:rsidRDefault="008D437F" w:rsidP="00F966FD">
      <w:pPr>
        <w:rPr>
          <w:b/>
          <w:bCs/>
          <w:sz w:val="28"/>
          <w:szCs w:val="28"/>
          <w:lang w:val="en-001" w:bidi="fa-IR"/>
        </w:rPr>
      </w:pPr>
      <w:r>
        <w:rPr>
          <w:b/>
          <w:bCs/>
          <w:sz w:val="28"/>
          <w:szCs w:val="28"/>
          <w:lang w:val="en-001" w:bidi="fa-IR"/>
        </w:rPr>
        <w:fldChar w:fldCharType="end"/>
      </w:r>
    </w:p>
    <w:p w14:paraId="46C0602F" w14:textId="77777777" w:rsidR="008D437F" w:rsidRDefault="008D437F" w:rsidP="00F966FD">
      <w:pPr>
        <w:rPr>
          <w:b/>
          <w:bCs/>
          <w:sz w:val="28"/>
          <w:szCs w:val="28"/>
          <w:lang w:val="en-001" w:bidi="fa-IR"/>
        </w:rPr>
      </w:pPr>
    </w:p>
    <w:p w14:paraId="18FC38E2" w14:textId="77777777" w:rsidR="008D437F" w:rsidRDefault="008D437F" w:rsidP="00F966FD">
      <w:pPr>
        <w:rPr>
          <w:b/>
          <w:bCs/>
          <w:sz w:val="28"/>
          <w:szCs w:val="28"/>
          <w:lang w:val="en-001" w:bidi="fa-IR"/>
        </w:rPr>
      </w:pPr>
    </w:p>
    <w:p w14:paraId="7EE290B8" w14:textId="77777777" w:rsidR="008D437F" w:rsidRDefault="008D437F" w:rsidP="00F966FD">
      <w:pPr>
        <w:rPr>
          <w:b/>
          <w:bCs/>
          <w:sz w:val="28"/>
          <w:szCs w:val="28"/>
          <w:lang w:val="en-001" w:bidi="fa-IR"/>
        </w:rPr>
      </w:pPr>
    </w:p>
    <w:p w14:paraId="53EDA860" w14:textId="77777777" w:rsidR="008D437F" w:rsidRDefault="008D437F" w:rsidP="00F966FD">
      <w:pPr>
        <w:rPr>
          <w:b/>
          <w:bCs/>
          <w:sz w:val="28"/>
          <w:szCs w:val="28"/>
          <w:lang w:val="en-001" w:bidi="fa-IR"/>
        </w:rPr>
      </w:pPr>
    </w:p>
    <w:p w14:paraId="35B4E2B1" w14:textId="77777777" w:rsidR="008D437F" w:rsidRDefault="008D437F" w:rsidP="00F966FD">
      <w:pPr>
        <w:rPr>
          <w:b/>
          <w:bCs/>
          <w:sz w:val="28"/>
          <w:szCs w:val="28"/>
          <w:lang w:val="en-001" w:bidi="fa-IR"/>
        </w:rPr>
      </w:pPr>
    </w:p>
    <w:p w14:paraId="21FE8598" w14:textId="77777777" w:rsidR="008D437F" w:rsidRDefault="008D437F" w:rsidP="00F966FD">
      <w:pPr>
        <w:rPr>
          <w:b/>
          <w:bCs/>
          <w:sz w:val="28"/>
          <w:szCs w:val="28"/>
          <w:lang w:val="en-001" w:bidi="fa-IR"/>
        </w:rPr>
      </w:pPr>
    </w:p>
    <w:p w14:paraId="0EDDC0F6" w14:textId="77777777" w:rsidR="008D437F" w:rsidRDefault="008D437F" w:rsidP="00F966FD">
      <w:pPr>
        <w:rPr>
          <w:b/>
          <w:bCs/>
          <w:sz w:val="28"/>
          <w:szCs w:val="28"/>
          <w:lang w:val="en-001" w:bidi="fa-IR"/>
        </w:rPr>
      </w:pPr>
    </w:p>
    <w:p w14:paraId="7A648065" w14:textId="77777777" w:rsidR="008D437F" w:rsidRDefault="008D437F" w:rsidP="00F966FD">
      <w:pPr>
        <w:rPr>
          <w:b/>
          <w:bCs/>
          <w:sz w:val="28"/>
          <w:szCs w:val="28"/>
          <w:lang w:val="en-001" w:bidi="fa-IR"/>
        </w:rPr>
      </w:pPr>
    </w:p>
    <w:p w14:paraId="6E06EF7C" w14:textId="77777777" w:rsidR="008D437F" w:rsidRDefault="008D437F" w:rsidP="00F966FD">
      <w:pPr>
        <w:rPr>
          <w:b/>
          <w:bCs/>
          <w:sz w:val="28"/>
          <w:szCs w:val="28"/>
          <w:lang w:val="en-001" w:bidi="fa-IR"/>
        </w:rPr>
      </w:pPr>
    </w:p>
    <w:p w14:paraId="789230FE" w14:textId="77777777" w:rsidR="008D437F" w:rsidRDefault="008D437F" w:rsidP="00F966FD">
      <w:pPr>
        <w:rPr>
          <w:b/>
          <w:bCs/>
          <w:sz w:val="28"/>
          <w:szCs w:val="28"/>
          <w:lang w:val="en-001" w:bidi="fa-IR"/>
        </w:rPr>
      </w:pPr>
    </w:p>
    <w:p w14:paraId="7A3DAEE3" w14:textId="77777777" w:rsidR="008D437F" w:rsidRDefault="008D437F" w:rsidP="00F966FD">
      <w:pPr>
        <w:rPr>
          <w:b/>
          <w:bCs/>
          <w:sz w:val="28"/>
          <w:szCs w:val="28"/>
          <w:lang w:val="en-001" w:bidi="fa-IR"/>
        </w:rPr>
      </w:pPr>
    </w:p>
    <w:p w14:paraId="4BBF238E" w14:textId="77777777" w:rsidR="008D437F" w:rsidRDefault="008D437F" w:rsidP="00F966FD">
      <w:pPr>
        <w:rPr>
          <w:b/>
          <w:bCs/>
          <w:sz w:val="28"/>
          <w:szCs w:val="28"/>
          <w:lang w:val="en-001" w:bidi="fa-IR"/>
        </w:rPr>
      </w:pPr>
    </w:p>
    <w:p w14:paraId="3A7DBD55" w14:textId="77777777" w:rsidR="008D437F" w:rsidRDefault="008D437F" w:rsidP="00F966FD">
      <w:pPr>
        <w:rPr>
          <w:b/>
          <w:bCs/>
          <w:sz w:val="28"/>
          <w:szCs w:val="28"/>
          <w:lang w:val="en-001" w:bidi="fa-IR"/>
        </w:rPr>
      </w:pPr>
    </w:p>
    <w:p w14:paraId="006830A5" w14:textId="77777777" w:rsidR="008D437F" w:rsidRDefault="008D437F" w:rsidP="00F966FD">
      <w:pPr>
        <w:rPr>
          <w:b/>
          <w:bCs/>
          <w:sz w:val="28"/>
          <w:szCs w:val="28"/>
          <w:lang w:val="en-001" w:bidi="fa-IR"/>
        </w:rPr>
      </w:pPr>
    </w:p>
    <w:p w14:paraId="13FB99B8" w14:textId="77777777" w:rsidR="008D437F" w:rsidRDefault="008D437F" w:rsidP="00F966FD">
      <w:pPr>
        <w:rPr>
          <w:b/>
          <w:bCs/>
          <w:sz w:val="28"/>
          <w:szCs w:val="28"/>
          <w:lang w:val="en-001" w:bidi="fa-IR"/>
        </w:rPr>
      </w:pPr>
    </w:p>
    <w:p w14:paraId="0BC3DD46" w14:textId="77777777" w:rsidR="008D437F" w:rsidRDefault="008D437F" w:rsidP="00F966FD">
      <w:pPr>
        <w:rPr>
          <w:b/>
          <w:bCs/>
          <w:sz w:val="28"/>
          <w:szCs w:val="28"/>
          <w:lang w:val="en-001" w:bidi="fa-IR"/>
        </w:rPr>
      </w:pPr>
    </w:p>
    <w:p w14:paraId="1DDB88E3" w14:textId="77777777" w:rsidR="008D437F" w:rsidRDefault="008D437F" w:rsidP="00F966FD">
      <w:pPr>
        <w:rPr>
          <w:b/>
          <w:bCs/>
          <w:sz w:val="28"/>
          <w:szCs w:val="28"/>
          <w:lang w:val="en-001" w:bidi="fa-IR"/>
        </w:rPr>
      </w:pPr>
    </w:p>
    <w:p w14:paraId="68ABA01D" w14:textId="77777777" w:rsidR="008D437F" w:rsidRDefault="008D437F" w:rsidP="00F966FD">
      <w:pPr>
        <w:rPr>
          <w:b/>
          <w:bCs/>
          <w:sz w:val="28"/>
          <w:szCs w:val="28"/>
          <w:lang w:val="en-001" w:bidi="fa-IR"/>
        </w:rPr>
      </w:pPr>
    </w:p>
    <w:p w14:paraId="471BFFB2" w14:textId="77777777" w:rsidR="008D437F" w:rsidRDefault="008D437F" w:rsidP="00F966FD">
      <w:pPr>
        <w:rPr>
          <w:b/>
          <w:bCs/>
          <w:sz w:val="28"/>
          <w:szCs w:val="28"/>
          <w:lang w:val="en-001" w:bidi="fa-IR"/>
        </w:rPr>
      </w:pPr>
    </w:p>
    <w:p w14:paraId="165C1A06" w14:textId="77777777" w:rsidR="008D437F" w:rsidRDefault="008D437F" w:rsidP="00F966FD">
      <w:pPr>
        <w:rPr>
          <w:b/>
          <w:bCs/>
          <w:sz w:val="28"/>
          <w:szCs w:val="28"/>
          <w:lang w:val="en-001" w:bidi="fa-IR"/>
        </w:rPr>
      </w:pPr>
    </w:p>
    <w:p w14:paraId="676BBC68" w14:textId="77777777" w:rsidR="008D437F" w:rsidRDefault="008D437F" w:rsidP="00F966FD">
      <w:pPr>
        <w:rPr>
          <w:b/>
          <w:bCs/>
          <w:sz w:val="28"/>
          <w:szCs w:val="28"/>
          <w:lang w:val="en-001" w:bidi="fa-IR"/>
        </w:rPr>
      </w:pPr>
    </w:p>
    <w:p w14:paraId="3396D7E9" w14:textId="77777777" w:rsidR="008D437F" w:rsidRDefault="008D437F" w:rsidP="00F966FD">
      <w:pPr>
        <w:rPr>
          <w:b/>
          <w:bCs/>
          <w:sz w:val="28"/>
          <w:szCs w:val="28"/>
          <w:lang w:val="en-001" w:bidi="fa-IR"/>
        </w:rPr>
      </w:pPr>
    </w:p>
    <w:p w14:paraId="5817BC99" w14:textId="77777777" w:rsidR="008D437F" w:rsidRDefault="008D437F" w:rsidP="00F966FD">
      <w:pPr>
        <w:rPr>
          <w:b/>
          <w:bCs/>
          <w:sz w:val="28"/>
          <w:szCs w:val="28"/>
          <w:lang w:val="en-001" w:bidi="fa-IR"/>
        </w:rPr>
      </w:pPr>
    </w:p>
    <w:p w14:paraId="3EF1BB6B" w14:textId="77777777" w:rsidR="008D437F" w:rsidRDefault="008D437F" w:rsidP="00F966FD">
      <w:pPr>
        <w:rPr>
          <w:b/>
          <w:bCs/>
          <w:sz w:val="28"/>
          <w:szCs w:val="28"/>
          <w:lang w:val="en-001" w:bidi="fa-IR"/>
        </w:rPr>
      </w:pPr>
    </w:p>
    <w:p w14:paraId="2640C277" w14:textId="77777777" w:rsidR="008D437F" w:rsidRDefault="008D437F" w:rsidP="00F966FD">
      <w:pPr>
        <w:rPr>
          <w:b/>
          <w:bCs/>
          <w:sz w:val="28"/>
          <w:szCs w:val="28"/>
          <w:lang w:val="en-001" w:bidi="fa-IR"/>
        </w:rPr>
      </w:pPr>
    </w:p>
    <w:p w14:paraId="13D227CF" w14:textId="77777777" w:rsidR="008D437F" w:rsidRDefault="008D437F" w:rsidP="00F966FD">
      <w:pPr>
        <w:rPr>
          <w:b/>
          <w:bCs/>
          <w:sz w:val="28"/>
          <w:szCs w:val="28"/>
          <w:lang w:val="en-001" w:bidi="fa-IR"/>
        </w:rPr>
      </w:pPr>
    </w:p>
    <w:p w14:paraId="470776D0" w14:textId="77777777" w:rsidR="008D437F" w:rsidRDefault="008D437F" w:rsidP="00F966FD">
      <w:pPr>
        <w:rPr>
          <w:b/>
          <w:bCs/>
          <w:sz w:val="28"/>
          <w:szCs w:val="28"/>
          <w:lang w:val="en-001" w:bidi="fa-IR"/>
        </w:rPr>
      </w:pPr>
    </w:p>
    <w:p w14:paraId="542DC256" w14:textId="77777777" w:rsidR="008D437F" w:rsidRDefault="008D437F" w:rsidP="00F966FD">
      <w:pPr>
        <w:rPr>
          <w:b/>
          <w:bCs/>
          <w:sz w:val="28"/>
          <w:szCs w:val="28"/>
          <w:lang w:val="en-001" w:bidi="fa-IR"/>
        </w:rPr>
      </w:pPr>
    </w:p>
    <w:p w14:paraId="6611961B" w14:textId="77777777" w:rsidR="008D437F" w:rsidRDefault="008D437F" w:rsidP="00F966FD">
      <w:pPr>
        <w:rPr>
          <w:b/>
          <w:bCs/>
          <w:sz w:val="28"/>
          <w:szCs w:val="28"/>
          <w:lang w:val="en-001" w:bidi="fa-IR"/>
        </w:rPr>
      </w:pPr>
    </w:p>
    <w:p w14:paraId="62C983E2" w14:textId="7A85476A" w:rsidR="00F966FD" w:rsidRPr="00EE57D8" w:rsidRDefault="00F966FD" w:rsidP="00F966FD">
      <w:pPr>
        <w:rPr>
          <w:b/>
          <w:bCs/>
          <w:sz w:val="28"/>
          <w:szCs w:val="28"/>
          <w:lang w:val="en-001" w:bidi="fa-IR"/>
        </w:rPr>
      </w:pPr>
      <w:r>
        <w:rPr>
          <w:b/>
          <w:bCs/>
          <w:sz w:val="28"/>
          <w:szCs w:val="28"/>
          <w:lang w:val="en-001" w:bidi="fa-IR"/>
        </w:rPr>
        <w:lastRenderedPageBreak/>
        <w:t xml:space="preserve">Format= </w:t>
      </w:r>
      <w:proofErr w:type="spellStart"/>
      <w:r>
        <w:rPr>
          <w:b/>
          <w:bCs/>
          <w:sz w:val="28"/>
          <w:szCs w:val="28"/>
          <w:lang w:val="en-001" w:bidi="fa-IR"/>
        </w:rPr>
        <w:t>json</w:t>
      </w:r>
      <w:proofErr w:type="spellEnd"/>
    </w:p>
    <w:p w14:paraId="67D571DB" w14:textId="77777777" w:rsidR="00F966FD" w:rsidRDefault="00F966FD" w:rsidP="00F966FD">
      <w:pPr>
        <w:pStyle w:val="ListParagraph"/>
        <w:numPr>
          <w:ilvl w:val="0"/>
          <w:numId w:val="1"/>
        </w:numPr>
        <w:spacing w:after="160" w:line="259" w:lineRule="auto"/>
        <w:rPr>
          <w:sz w:val="32"/>
          <w:szCs w:val="32"/>
          <w:lang w:val="en-001" w:bidi="fa-IR"/>
        </w:rPr>
      </w:pPr>
      <w:r>
        <w:rPr>
          <w:sz w:val="32"/>
          <w:szCs w:val="32"/>
          <w:lang w:val="en-001" w:bidi="fa-IR"/>
        </w:rPr>
        <w:t>Register:</w:t>
      </w:r>
    </w:p>
    <w:p w14:paraId="027DC8F6" w14:textId="77777777" w:rsidR="00F966FD" w:rsidRDefault="00F966FD" w:rsidP="00F966FD">
      <w:pPr>
        <w:pStyle w:val="ListParagraph"/>
        <w:rPr>
          <w:sz w:val="32"/>
          <w:szCs w:val="32"/>
          <w:lang w:val="en-001" w:bidi="fa-IR"/>
        </w:rPr>
      </w:pPr>
      <w:r>
        <w:rPr>
          <w:sz w:val="32"/>
          <w:szCs w:val="32"/>
          <w:lang w:bidi="fa-IR"/>
        </w:rPr>
        <w:t>URL</w:t>
      </w:r>
      <w:r>
        <w:rPr>
          <w:sz w:val="32"/>
          <w:szCs w:val="32"/>
          <w:lang w:val="en-001" w:bidi="fa-IR"/>
        </w:rPr>
        <w:t xml:space="preserve"> = </w:t>
      </w:r>
      <w:hyperlink r:id="rId10" w:history="1">
        <w:r w:rsidRPr="00B2485E">
          <w:rPr>
            <w:rStyle w:val="Hyperlink"/>
            <w:rFonts w:eastAsiaTheme="majorEastAsia"/>
            <w:lang w:val="en-001" w:bidi="fa-IR"/>
          </w:rPr>
          <w:t>http://127.0.0.1:8000/users/register/</w:t>
        </w:r>
      </w:hyperlink>
    </w:p>
    <w:p w14:paraId="2E933626" w14:textId="77777777" w:rsidR="00F966FD" w:rsidRDefault="00F966FD" w:rsidP="00F966FD">
      <w:pPr>
        <w:pStyle w:val="ListParagraph"/>
        <w:rPr>
          <w:sz w:val="32"/>
          <w:szCs w:val="32"/>
          <w:lang w:val="en-001" w:bidi="fa-IR"/>
        </w:rPr>
      </w:pPr>
    </w:p>
    <w:p w14:paraId="60910CC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37A4D968" w14:textId="77777777" w:rsidR="00F966FD" w:rsidRDefault="00F966FD" w:rsidP="00F966FD">
      <w:pPr>
        <w:pStyle w:val="ListParagraph"/>
        <w:jc w:val="both"/>
        <w:rPr>
          <w:sz w:val="28"/>
          <w:szCs w:val="28"/>
          <w:lang w:val="en-001" w:bidi="fa-IR"/>
        </w:rPr>
      </w:pPr>
      <w:r>
        <w:rPr>
          <w:sz w:val="28"/>
          <w:szCs w:val="28"/>
          <w:lang w:val="en-001" w:bidi="fa-IR"/>
        </w:rPr>
        <w:t>“password”</w:t>
      </w:r>
    </w:p>
    <w:p w14:paraId="4A3548D1" w14:textId="77777777" w:rsidR="00F966FD" w:rsidRDefault="00F966FD" w:rsidP="00F966FD">
      <w:pPr>
        <w:pStyle w:val="ListParagraph"/>
        <w:jc w:val="both"/>
        <w:rPr>
          <w:sz w:val="28"/>
          <w:szCs w:val="28"/>
          <w:lang w:val="en-001" w:bidi="fa-IR"/>
        </w:rPr>
      </w:pPr>
      <w:r>
        <w:rPr>
          <w:sz w:val="28"/>
          <w:szCs w:val="28"/>
          <w:lang w:val="en-001" w:bidi="fa-IR"/>
        </w:rPr>
        <w:t>“</w:t>
      </w:r>
      <w:proofErr w:type="spellStart"/>
      <w:proofErr w:type="gramStart"/>
      <w:r>
        <w:rPr>
          <w:sz w:val="28"/>
          <w:szCs w:val="28"/>
          <w:lang w:val="en-001" w:bidi="fa-IR"/>
        </w:rPr>
        <w:t>full</w:t>
      </w:r>
      <w:proofErr w:type="gramEnd"/>
      <w:r>
        <w:rPr>
          <w:sz w:val="28"/>
          <w:szCs w:val="28"/>
          <w:lang w:val="en-001" w:bidi="fa-IR"/>
        </w:rPr>
        <w:t>_name</w:t>
      </w:r>
      <w:proofErr w:type="spellEnd"/>
      <w:r>
        <w:rPr>
          <w:sz w:val="28"/>
          <w:szCs w:val="28"/>
          <w:lang w:val="en-001" w:bidi="fa-IR"/>
        </w:rPr>
        <w:t>”</w:t>
      </w:r>
    </w:p>
    <w:p w14:paraId="79375230" w14:textId="77777777" w:rsidR="00F966FD" w:rsidRDefault="00F966FD" w:rsidP="00F966FD">
      <w:pPr>
        <w:pStyle w:val="ListParagraph"/>
        <w:jc w:val="both"/>
        <w:rPr>
          <w:sz w:val="28"/>
          <w:szCs w:val="28"/>
          <w:lang w:val="en-001" w:bidi="fa-IR"/>
        </w:rPr>
      </w:pPr>
      <w:r>
        <w:rPr>
          <w:sz w:val="28"/>
          <w:szCs w:val="28"/>
          <w:lang w:val="en-001" w:bidi="fa-IR"/>
        </w:rPr>
        <w:t>“email”</w:t>
      </w:r>
    </w:p>
    <w:p w14:paraId="5A58FA97" w14:textId="77777777" w:rsidR="00F966FD" w:rsidRDefault="00F966FD" w:rsidP="00F966FD">
      <w:pPr>
        <w:pStyle w:val="ListParagraph"/>
        <w:jc w:val="both"/>
        <w:rPr>
          <w:sz w:val="28"/>
          <w:szCs w:val="28"/>
          <w:lang w:val="en-001" w:bidi="fa-IR"/>
        </w:rPr>
      </w:pPr>
    </w:p>
    <w:p w14:paraId="22925623" w14:textId="77777777" w:rsidR="00F966FD" w:rsidRDefault="00F966FD" w:rsidP="00F966FD">
      <w:pPr>
        <w:pStyle w:val="ListParagraph"/>
        <w:jc w:val="both"/>
        <w:rPr>
          <w:sz w:val="28"/>
          <w:szCs w:val="28"/>
          <w:lang w:val="en-001" w:bidi="fa-IR"/>
        </w:rPr>
      </w:pPr>
      <w:r>
        <w:rPr>
          <w:sz w:val="28"/>
          <w:szCs w:val="28"/>
          <w:lang w:val="en-001" w:bidi="fa-IR"/>
        </w:rPr>
        <w:t>If all right:</w:t>
      </w:r>
    </w:p>
    <w:p w14:paraId="62FF4A0A" w14:textId="77777777" w:rsidR="00F966FD" w:rsidRDefault="00F966FD" w:rsidP="00F966FD">
      <w:pPr>
        <w:pStyle w:val="ListParagraph"/>
        <w:jc w:val="both"/>
        <w:rPr>
          <w:sz w:val="28"/>
          <w:szCs w:val="28"/>
          <w:lang w:val="en-001" w:bidi="fa-IR"/>
        </w:rPr>
      </w:pPr>
      <w:r>
        <w:rPr>
          <w:sz w:val="28"/>
          <w:szCs w:val="28"/>
          <w:lang w:val="en-001" w:bidi="fa-IR"/>
        </w:rPr>
        <w:t>Status= 201_created</w:t>
      </w:r>
    </w:p>
    <w:p w14:paraId="76C84CD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7D39449F"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"message"</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CE9178"/>
          <w:sz w:val="18"/>
          <w:szCs w:val="18"/>
        </w:rPr>
        <w:t>"User registered successfully."</w:t>
      </w:r>
    </w:p>
    <w:p w14:paraId="190A8A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4765BD2" w14:textId="77777777" w:rsidR="00F966FD" w:rsidRDefault="00F966FD" w:rsidP="00F966FD">
      <w:pPr>
        <w:pStyle w:val="ListParagraph"/>
        <w:jc w:val="both"/>
        <w:rPr>
          <w:sz w:val="28"/>
          <w:szCs w:val="28"/>
          <w:lang w:val="en-001" w:bidi="fa-IR"/>
        </w:rPr>
      </w:pPr>
    </w:p>
    <w:p w14:paraId="0BAD6CBF" w14:textId="77777777" w:rsidR="00F966FD" w:rsidRDefault="00F966FD" w:rsidP="00F966FD">
      <w:pPr>
        <w:pStyle w:val="ListParagraph"/>
        <w:jc w:val="both"/>
        <w:rPr>
          <w:sz w:val="28"/>
          <w:szCs w:val="28"/>
          <w:lang w:val="en-001" w:bidi="fa-IR"/>
        </w:rPr>
      </w:pPr>
      <w:r>
        <w:rPr>
          <w:sz w:val="28"/>
          <w:szCs w:val="28"/>
          <w:lang w:val="en-001" w:bidi="fa-IR"/>
        </w:rPr>
        <w:t>if email is not valid:</w:t>
      </w:r>
    </w:p>
    <w:p w14:paraId="17318C9E"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62EC49D6"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DD978AD"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"email"</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AF747D6"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"Enter a valid email address."</w:t>
      </w:r>
    </w:p>
    <w:p w14:paraId="3B8B9F0E"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7661AC6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1C200732" w14:textId="77777777" w:rsidR="00F966FD" w:rsidRDefault="00F966FD" w:rsidP="00F966FD">
      <w:pPr>
        <w:pStyle w:val="ListParagraph"/>
        <w:jc w:val="both"/>
        <w:rPr>
          <w:sz w:val="28"/>
          <w:szCs w:val="28"/>
          <w:lang w:val="en-001" w:bidi="fa-IR"/>
        </w:rPr>
      </w:pPr>
    </w:p>
    <w:p w14:paraId="13C0D4EB" w14:textId="77777777" w:rsidR="00F966FD" w:rsidRDefault="00F966FD" w:rsidP="00F966FD">
      <w:pPr>
        <w:pStyle w:val="ListParagraph"/>
        <w:jc w:val="both"/>
        <w:rPr>
          <w:sz w:val="28"/>
          <w:szCs w:val="28"/>
          <w:rtl/>
          <w:lang w:val="en-001" w:bidi="fa-IR"/>
        </w:rPr>
      </w:pPr>
    </w:p>
    <w:p w14:paraId="67B50759" w14:textId="77777777" w:rsidR="00F966FD" w:rsidRDefault="00F966FD" w:rsidP="00F966FD">
      <w:pPr>
        <w:pStyle w:val="ListParagraph"/>
        <w:jc w:val="both"/>
        <w:rPr>
          <w:sz w:val="28"/>
          <w:szCs w:val="28"/>
          <w:rtl/>
          <w:lang w:val="en-001" w:bidi="fa-IR"/>
        </w:rPr>
      </w:pPr>
    </w:p>
    <w:p w14:paraId="26E7C237" w14:textId="77777777" w:rsidR="00F966FD" w:rsidRDefault="00F966FD" w:rsidP="00F966FD">
      <w:pPr>
        <w:pStyle w:val="ListParagraph"/>
        <w:jc w:val="both"/>
        <w:rPr>
          <w:sz w:val="28"/>
          <w:szCs w:val="28"/>
          <w:rtl/>
          <w:lang w:val="en-001" w:bidi="fa-IR"/>
        </w:rPr>
      </w:pPr>
    </w:p>
    <w:p w14:paraId="24128C80" w14:textId="77777777" w:rsidR="00F966FD" w:rsidRDefault="00F966FD" w:rsidP="00F966FD">
      <w:pPr>
        <w:pStyle w:val="ListParagraph"/>
        <w:jc w:val="both"/>
        <w:rPr>
          <w:sz w:val="28"/>
          <w:szCs w:val="28"/>
          <w:rtl/>
          <w:lang w:val="en-001" w:bidi="fa-IR"/>
        </w:rPr>
      </w:pPr>
    </w:p>
    <w:p w14:paraId="76A4E024" w14:textId="77777777" w:rsidR="00F966FD" w:rsidRDefault="00F966FD" w:rsidP="00F966FD">
      <w:pPr>
        <w:pStyle w:val="ListParagraph"/>
        <w:jc w:val="both"/>
        <w:rPr>
          <w:sz w:val="28"/>
          <w:szCs w:val="28"/>
          <w:rtl/>
          <w:lang w:val="en-001" w:bidi="fa-IR"/>
        </w:rPr>
      </w:pPr>
    </w:p>
    <w:p w14:paraId="2E37B685" w14:textId="77777777" w:rsidR="00F966FD" w:rsidRDefault="00F966FD" w:rsidP="00F966FD">
      <w:pPr>
        <w:pStyle w:val="ListParagraph"/>
        <w:jc w:val="both"/>
        <w:rPr>
          <w:sz w:val="28"/>
          <w:szCs w:val="28"/>
          <w:rtl/>
          <w:lang w:val="en-001" w:bidi="fa-IR"/>
        </w:rPr>
      </w:pPr>
    </w:p>
    <w:p w14:paraId="2A61E675" w14:textId="77777777" w:rsidR="00F966FD" w:rsidRDefault="00F966FD" w:rsidP="00F966FD">
      <w:pPr>
        <w:pStyle w:val="ListParagraph"/>
        <w:jc w:val="both"/>
        <w:rPr>
          <w:sz w:val="28"/>
          <w:szCs w:val="28"/>
          <w:lang w:val="en-001" w:bidi="fa-IR"/>
        </w:rPr>
      </w:pPr>
      <w:r>
        <w:rPr>
          <w:sz w:val="28"/>
          <w:szCs w:val="28"/>
          <w:lang w:val="en-001" w:bidi="fa-IR"/>
        </w:rPr>
        <w:t xml:space="preserve">if user </w:t>
      </w:r>
      <w:proofErr w:type="spellStart"/>
      <w:r>
        <w:rPr>
          <w:sz w:val="28"/>
          <w:szCs w:val="28"/>
          <w:lang w:val="en-001" w:bidi="fa-IR"/>
        </w:rPr>
        <w:t>aleardy</w:t>
      </w:r>
      <w:proofErr w:type="spellEnd"/>
      <w:r>
        <w:rPr>
          <w:sz w:val="28"/>
          <w:szCs w:val="28"/>
          <w:lang w:val="en-001" w:bidi="fa-IR"/>
        </w:rPr>
        <w:t xml:space="preserve"> exist:</w:t>
      </w:r>
    </w:p>
    <w:p w14:paraId="08D2DDB1" w14:textId="77777777" w:rsidR="00F966FD" w:rsidRDefault="00F966FD" w:rsidP="00F966FD">
      <w:pPr>
        <w:pStyle w:val="ListParagraph"/>
        <w:jc w:val="both"/>
        <w:rPr>
          <w:sz w:val="28"/>
          <w:szCs w:val="28"/>
          <w:lang w:val="en-001" w:bidi="fa-IR"/>
        </w:rPr>
      </w:pPr>
      <w:r>
        <w:rPr>
          <w:sz w:val="28"/>
          <w:szCs w:val="28"/>
          <w:lang w:val="en-001" w:bidi="fa-IR"/>
        </w:rPr>
        <w:t>status= 400_bad_request</w:t>
      </w:r>
    </w:p>
    <w:p w14:paraId="1C8F71D8"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460F3B31"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9CDCFE"/>
          <w:sz w:val="18"/>
          <w:szCs w:val="18"/>
        </w:rPr>
        <w:t>"email"</w:t>
      </w:r>
      <w:r w:rsidRPr="00415D07">
        <w:rPr>
          <w:rFonts w:ascii="Courier New" w:hAnsi="Courier New" w:cs="Courier New"/>
          <w:color w:val="DCDCDC"/>
          <w:sz w:val="18"/>
          <w:szCs w:val="18"/>
        </w:rPr>
        <w:t>:</w:t>
      </w: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515EAAD4"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CE9178"/>
          <w:sz w:val="18"/>
          <w:szCs w:val="18"/>
        </w:rPr>
        <w:t>"</w:t>
      </w:r>
      <w:proofErr w:type="spellStart"/>
      <w:r w:rsidRPr="00415D07">
        <w:rPr>
          <w:rFonts w:ascii="Courier New" w:hAnsi="Courier New" w:cs="Courier New"/>
          <w:color w:val="CE9178"/>
          <w:sz w:val="18"/>
          <w:szCs w:val="18"/>
        </w:rPr>
        <w:t>Uesr</w:t>
      </w:r>
      <w:proofErr w:type="spellEnd"/>
      <w:r w:rsidRPr="00415D07">
        <w:rPr>
          <w:rFonts w:ascii="Courier New" w:hAnsi="Courier New" w:cs="Courier New"/>
          <w:color w:val="CE9178"/>
          <w:sz w:val="18"/>
          <w:szCs w:val="18"/>
        </w:rPr>
        <w:t> with this user email already exists."</w:t>
      </w:r>
    </w:p>
    <w:p w14:paraId="37CC73AA"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4D4D4"/>
          <w:sz w:val="18"/>
          <w:szCs w:val="18"/>
        </w:rPr>
        <w:t>    </w:t>
      </w:r>
      <w:r w:rsidRPr="00415D07">
        <w:rPr>
          <w:rFonts w:ascii="Courier New" w:hAnsi="Courier New" w:cs="Courier New"/>
          <w:color w:val="DCDCDC"/>
          <w:sz w:val="18"/>
          <w:szCs w:val="18"/>
        </w:rPr>
        <w:t>]</w:t>
      </w:r>
    </w:p>
    <w:p w14:paraId="397E02C5" w14:textId="77777777" w:rsidR="00F966FD" w:rsidRPr="00415D07" w:rsidRDefault="00F966FD" w:rsidP="00F966FD">
      <w:pPr>
        <w:shd w:val="clear" w:color="auto" w:fill="1E1E1E"/>
        <w:spacing w:line="270" w:lineRule="atLeast"/>
        <w:rPr>
          <w:rFonts w:ascii="Courier New" w:hAnsi="Courier New" w:cs="Courier New"/>
          <w:color w:val="D4D4D4"/>
          <w:sz w:val="18"/>
          <w:szCs w:val="18"/>
        </w:rPr>
      </w:pPr>
      <w:r w:rsidRPr="00415D07">
        <w:rPr>
          <w:rFonts w:ascii="Courier New" w:hAnsi="Courier New" w:cs="Courier New"/>
          <w:color w:val="DCDCDC"/>
          <w:sz w:val="18"/>
          <w:szCs w:val="18"/>
        </w:rPr>
        <w:t>}</w:t>
      </w:r>
    </w:p>
    <w:p w14:paraId="323D1A61" w14:textId="77777777" w:rsidR="00F966FD" w:rsidRDefault="00F966FD" w:rsidP="00F966FD">
      <w:pPr>
        <w:jc w:val="both"/>
        <w:rPr>
          <w:sz w:val="28"/>
          <w:szCs w:val="28"/>
          <w:lang w:val="en-001" w:bidi="fa-IR"/>
        </w:rPr>
      </w:pPr>
    </w:p>
    <w:p w14:paraId="6D29DAC5" w14:textId="77777777" w:rsidR="00F966FD" w:rsidRPr="00CA2B7C" w:rsidRDefault="00F966FD" w:rsidP="00F966FD">
      <w:pPr>
        <w:bidi/>
        <w:rPr>
          <w:i/>
          <w:iCs/>
          <w:sz w:val="28"/>
          <w:szCs w:val="28"/>
          <w:rtl/>
          <w:lang w:bidi="fa-IR"/>
        </w:rPr>
      </w:pPr>
      <w:r w:rsidRPr="00CA2B7C">
        <w:rPr>
          <w:rFonts w:hint="cs"/>
          <w:i/>
          <w:iCs/>
          <w:sz w:val="28"/>
          <w:szCs w:val="28"/>
          <w:rtl/>
          <w:lang w:bidi="fa-IR"/>
        </w:rPr>
        <w:t>در صورتی که مقادیر داده شده درست باشد یک ایمیل جهت فعال سازی حساب کاربری به کاربر ارسال میگردد. کاربر تا بر روی لینک ارسال شده کلیک نکند نمیتواند اکانتش را برای لاگین فعال کند.</w:t>
      </w:r>
    </w:p>
    <w:p w14:paraId="79BAA81B" w14:textId="77777777" w:rsidR="00F966FD" w:rsidRPr="00CA2B7C" w:rsidRDefault="00F966FD" w:rsidP="00F966FD">
      <w:pPr>
        <w:bidi/>
        <w:rPr>
          <w:i/>
          <w:iCs/>
          <w:sz w:val="28"/>
          <w:szCs w:val="28"/>
          <w:rtl/>
          <w:lang w:bidi="fa-IR"/>
        </w:rPr>
      </w:pPr>
      <w:r w:rsidRPr="00CA2B7C">
        <w:rPr>
          <w:rFonts w:hint="cs"/>
          <w:i/>
          <w:iCs/>
          <w:sz w:val="28"/>
          <w:szCs w:val="28"/>
          <w:rtl/>
          <w:lang w:bidi="fa-IR"/>
        </w:rPr>
        <w:t xml:space="preserve">ایمیل های ارسال شده </w:t>
      </w:r>
      <w:r w:rsidRPr="00CA2B7C">
        <w:rPr>
          <w:rFonts w:hint="cs"/>
          <w:b/>
          <w:bCs/>
          <w:i/>
          <w:iCs/>
          <w:sz w:val="28"/>
          <w:szCs w:val="28"/>
          <w:rtl/>
          <w:lang w:bidi="fa-IR"/>
        </w:rPr>
        <w:t>دارای تاریخ انقضای 2 دقیقه ای</w:t>
      </w:r>
      <w:r w:rsidRPr="00CA2B7C">
        <w:rPr>
          <w:rFonts w:hint="cs"/>
          <w:i/>
          <w:iCs/>
          <w:sz w:val="28"/>
          <w:szCs w:val="28"/>
          <w:rtl/>
          <w:lang w:bidi="fa-IR"/>
        </w:rPr>
        <w:t xml:space="preserve"> هستند. اگر این زمان تمام شد دیگر لینک های ارسال شده در ایمیل قابل استفاده نیستند.</w:t>
      </w:r>
    </w:p>
    <w:p w14:paraId="08D00D6C" w14:textId="77777777" w:rsidR="00F966FD" w:rsidRDefault="00F966FD" w:rsidP="00F966FD">
      <w:pPr>
        <w:pStyle w:val="ListParagraph"/>
        <w:numPr>
          <w:ilvl w:val="0"/>
          <w:numId w:val="1"/>
        </w:numPr>
        <w:bidi/>
        <w:spacing w:after="160" w:line="259" w:lineRule="auto"/>
        <w:rPr>
          <w:sz w:val="28"/>
          <w:szCs w:val="28"/>
          <w:lang w:bidi="fa-IR"/>
        </w:rPr>
      </w:pPr>
      <w:r w:rsidRPr="00CA2B7C">
        <w:rPr>
          <w:rFonts w:hint="cs"/>
          <w:sz w:val="28"/>
          <w:szCs w:val="28"/>
          <w:rtl/>
          <w:lang w:bidi="fa-IR"/>
        </w:rPr>
        <w:lastRenderedPageBreak/>
        <w:t>حال چگونه کاربر دوباره لینک فعال سازی دریافت کند؟</w:t>
      </w:r>
    </w:p>
    <w:p w14:paraId="309F9438" w14:textId="77777777" w:rsidR="00F966FD" w:rsidRDefault="00F966FD" w:rsidP="00F966FD">
      <w:pPr>
        <w:bidi/>
        <w:ind w:left="360"/>
        <w:rPr>
          <w:sz w:val="28"/>
          <w:szCs w:val="28"/>
          <w:rtl/>
          <w:lang w:bidi="fa-IR"/>
        </w:rPr>
      </w:pPr>
      <w:r>
        <w:rPr>
          <w:rFonts w:hint="cs"/>
          <w:sz w:val="28"/>
          <w:szCs w:val="28"/>
          <w:rtl/>
          <w:lang w:bidi="fa-IR"/>
        </w:rPr>
        <w:t>کافیست کاربر درخواست لاگین کند. اگر اکانتش فعال نباشد سرور به صورت خودکار برایش ایمیل ارسال میکند.</w:t>
      </w:r>
    </w:p>
    <w:p w14:paraId="7505F3B8" w14:textId="77777777" w:rsidR="00F966FD" w:rsidRDefault="00F966FD" w:rsidP="00F966FD">
      <w:pPr>
        <w:bidi/>
        <w:ind w:left="360"/>
        <w:rPr>
          <w:sz w:val="28"/>
          <w:szCs w:val="28"/>
          <w:rtl/>
          <w:lang w:bidi="fa-IR"/>
        </w:rPr>
      </w:pPr>
    </w:p>
    <w:p w14:paraId="0063CFB6"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Login:</w:t>
      </w:r>
    </w:p>
    <w:p w14:paraId="102421F5" w14:textId="77777777" w:rsidR="00F966FD" w:rsidRDefault="00F966FD" w:rsidP="00F966FD">
      <w:pPr>
        <w:pStyle w:val="ListParagraph"/>
        <w:rPr>
          <w:sz w:val="28"/>
          <w:szCs w:val="28"/>
          <w:lang w:val="en-001" w:bidi="fa-IR"/>
        </w:rPr>
      </w:pPr>
      <w:r>
        <w:rPr>
          <w:sz w:val="32"/>
          <w:szCs w:val="32"/>
          <w:lang w:bidi="fa-IR"/>
        </w:rPr>
        <w:t>URL</w:t>
      </w:r>
      <w:r>
        <w:rPr>
          <w:sz w:val="28"/>
          <w:szCs w:val="28"/>
          <w:lang w:val="en-001" w:bidi="fa-IR"/>
        </w:rPr>
        <w:t xml:space="preserve"> = </w:t>
      </w:r>
      <w:hyperlink r:id="rId11" w:history="1">
        <w:r w:rsidRPr="00B2485E">
          <w:rPr>
            <w:rStyle w:val="Hyperlink"/>
            <w:rFonts w:eastAsiaTheme="majorEastAsia"/>
            <w:sz w:val="28"/>
            <w:szCs w:val="28"/>
            <w:lang w:val="en-001" w:bidi="fa-IR"/>
          </w:rPr>
          <w:t>http://127.0.0.1:8000/users/login/</w:t>
        </w:r>
      </w:hyperlink>
    </w:p>
    <w:p w14:paraId="55376741" w14:textId="77777777" w:rsidR="00F966FD" w:rsidRDefault="00F966FD" w:rsidP="00F966FD">
      <w:pPr>
        <w:pStyle w:val="ListParagraph"/>
        <w:rPr>
          <w:sz w:val="28"/>
          <w:szCs w:val="28"/>
          <w:lang w:val="en-001" w:bidi="fa-IR"/>
        </w:rPr>
      </w:pPr>
    </w:p>
    <w:p w14:paraId="49811A1C" w14:textId="77777777" w:rsidR="00F966FD" w:rsidRDefault="00F966FD" w:rsidP="00F966FD">
      <w:pPr>
        <w:pStyle w:val="ListParagraph"/>
        <w:bidi/>
        <w:rPr>
          <w:sz w:val="28"/>
          <w:szCs w:val="28"/>
          <w:rtl/>
          <w:lang w:bidi="fa-IR"/>
        </w:rPr>
      </w:pPr>
      <w:r>
        <w:rPr>
          <w:rFonts w:hint="cs"/>
          <w:sz w:val="28"/>
          <w:szCs w:val="28"/>
          <w:rtl/>
          <w:lang w:bidi="fa-IR"/>
        </w:rPr>
        <w:t>در لینک بالا باید مقادیر زیر پست شود:</w:t>
      </w:r>
    </w:p>
    <w:p w14:paraId="78D38CFE" w14:textId="77777777" w:rsidR="00F966FD" w:rsidRDefault="00F966FD" w:rsidP="00F966FD">
      <w:pPr>
        <w:pStyle w:val="ListParagraph"/>
        <w:bidi/>
        <w:jc w:val="right"/>
        <w:rPr>
          <w:sz w:val="28"/>
          <w:szCs w:val="28"/>
          <w:lang w:val="en-001" w:bidi="fa-IR"/>
        </w:rPr>
      </w:pPr>
      <w:r>
        <w:rPr>
          <w:sz w:val="28"/>
          <w:szCs w:val="28"/>
          <w:lang w:val="en-001" w:bidi="fa-IR"/>
        </w:rPr>
        <w:t>“password”</w:t>
      </w:r>
    </w:p>
    <w:p w14:paraId="66D4F0E5" w14:textId="77777777" w:rsidR="00F966FD" w:rsidRDefault="00F966FD" w:rsidP="00F966FD">
      <w:pPr>
        <w:pStyle w:val="ListParagraph"/>
        <w:bidi/>
        <w:jc w:val="right"/>
        <w:rPr>
          <w:sz w:val="28"/>
          <w:szCs w:val="28"/>
          <w:lang w:val="en-001" w:bidi="fa-IR"/>
        </w:rPr>
      </w:pPr>
      <w:r>
        <w:rPr>
          <w:sz w:val="28"/>
          <w:szCs w:val="28"/>
          <w:lang w:val="en-001" w:bidi="fa-IR"/>
        </w:rPr>
        <w:t>“email”</w:t>
      </w:r>
    </w:p>
    <w:p w14:paraId="122A6E84" w14:textId="77777777" w:rsidR="00F966FD" w:rsidRDefault="00F966FD" w:rsidP="00F966FD">
      <w:pPr>
        <w:pStyle w:val="ListParagraph"/>
        <w:bidi/>
        <w:jc w:val="right"/>
        <w:rPr>
          <w:sz w:val="28"/>
          <w:szCs w:val="28"/>
          <w:lang w:val="en-001" w:bidi="fa-IR"/>
        </w:rPr>
      </w:pPr>
    </w:p>
    <w:p w14:paraId="00DE71F5" w14:textId="77777777" w:rsidR="00F966FD" w:rsidRDefault="00F966FD" w:rsidP="00F966FD">
      <w:pPr>
        <w:pStyle w:val="ListParagraph"/>
        <w:bidi/>
        <w:jc w:val="right"/>
        <w:rPr>
          <w:sz w:val="28"/>
          <w:szCs w:val="28"/>
          <w:lang w:val="en-001" w:bidi="fa-IR"/>
        </w:rPr>
      </w:pPr>
      <w:r>
        <w:rPr>
          <w:sz w:val="28"/>
          <w:szCs w:val="28"/>
          <w:lang w:val="en-001" w:bidi="fa-IR"/>
        </w:rPr>
        <w:t>If password and email is correct and account is active:</w:t>
      </w:r>
    </w:p>
    <w:p w14:paraId="70C679BA" w14:textId="77777777" w:rsidR="00F966FD" w:rsidRDefault="00F966FD" w:rsidP="00F966FD">
      <w:pPr>
        <w:pStyle w:val="ListParagraph"/>
        <w:bidi/>
        <w:jc w:val="right"/>
        <w:rPr>
          <w:sz w:val="28"/>
          <w:szCs w:val="28"/>
          <w:lang w:val="en-001" w:bidi="fa-IR"/>
        </w:rPr>
      </w:pPr>
      <w:r>
        <w:rPr>
          <w:sz w:val="28"/>
          <w:szCs w:val="28"/>
          <w:lang w:val="en-001" w:bidi="fa-IR"/>
        </w:rPr>
        <w:t>Status = 200_OK</w:t>
      </w:r>
    </w:p>
    <w:p w14:paraId="0938B77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FE39FB5"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"refresh"</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"eyJhbGciOiJIUzI1NiIsInR5cCI6IkpXVCJ9.eyJ0b2tlbl90eXBlIjoicmVmcmVzaCIsImV4cCI6MTcwNDM4MTUzNiwiaWF0IjoxNzA0Mjk1MTM2LCJqdGkiOiI2YWMwZWQ4NjE5MDQ0MTgyYTgwMTZmYjI4MDUyMjQ4ZiIsInVzZXJfaWQiOjYxfQ.5S7rJE9kSNg7tz0qOcFEtS2IYzO_UxFnIL-D8WRt5qs"</w:t>
      </w:r>
      <w:r w:rsidRPr="00A656E5">
        <w:rPr>
          <w:rFonts w:ascii="Courier New" w:hAnsi="Courier New" w:cs="Courier New"/>
          <w:color w:val="DCDCDC"/>
          <w:sz w:val="18"/>
          <w:szCs w:val="18"/>
        </w:rPr>
        <w:t>,</w:t>
      </w:r>
    </w:p>
    <w:p w14:paraId="3A72BB2C"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"access"</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CE9178"/>
          <w:sz w:val="18"/>
          <w:szCs w:val="18"/>
        </w:rPr>
        <w:t>"eyJhbGciOiJIUzI1NiIsInR5cCI6IkpXVCJ9.eyJ0b2tlbl90eXBlIjoiYWNjZXNzIiwiZXhwIjoxNzA0Mjk1NDM2LCJpYXQiOjE3MDQyOTUxMzYsImp0aSI6IjVmNzdkMGI3MDVmNjQzNTZhYmEyMjkwZTEwYjBiMzdiIiwidXNlcl9pZCI6NjF9.bUwZzBciJP85dCjaEV9ONZBimY-Aeg_Bx3LZz8j7w8s"</w:t>
      </w:r>
    </w:p>
    <w:p w14:paraId="5E834759"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6D54FC4B" w14:textId="77777777" w:rsidR="00F966FD" w:rsidRDefault="00F966FD" w:rsidP="00F966FD">
      <w:pPr>
        <w:pStyle w:val="ListParagraph"/>
        <w:bidi/>
        <w:jc w:val="right"/>
        <w:rPr>
          <w:sz w:val="28"/>
          <w:szCs w:val="28"/>
          <w:lang w:val="en-001" w:bidi="fa-IR"/>
        </w:rPr>
      </w:pPr>
    </w:p>
    <w:p w14:paraId="705FB6B7" w14:textId="77777777" w:rsidR="00F966FD" w:rsidRPr="00CA2B7C" w:rsidRDefault="00F966FD" w:rsidP="00F966FD">
      <w:pPr>
        <w:pStyle w:val="ListParagraph"/>
        <w:bidi/>
        <w:jc w:val="right"/>
        <w:rPr>
          <w:sz w:val="28"/>
          <w:szCs w:val="28"/>
          <w:lang w:val="en-001" w:bidi="fa-IR"/>
        </w:rPr>
      </w:pPr>
    </w:p>
    <w:p w14:paraId="22F172DC" w14:textId="77777777" w:rsidR="00F966FD" w:rsidRDefault="00F966FD" w:rsidP="00F966FD">
      <w:pPr>
        <w:rPr>
          <w:sz w:val="28"/>
          <w:szCs w:val="28"/>
          <w:lang w:val="en-001" w:bidi="fa-IR"/>
        </w:rPr>
      </w:pPr>
      <w:r w:rsidRPr="00CA2B7C">
        <w:rPr>
          <w:sz w:val="28"/>
          <w:szCs w:val="28"/>
          <w:lang w:val="en-001" w:bidi="fa-IR"/>
        </w:rPr>
        <w:t xml:space="preserve"> </w:t>
      </w:r>
      <w:r>
        <w:rPr>
          <w:sz w:val="28"/>
          <w:szCs w:val="28"/>
          <w:lang w:val="en-001" w:bidi="fa-IR"/>
        </w:rPr>
        <w:t>If password and email is correct and account is not active:</w:t>
      </w:r>
    </w:p>
    <w:p w14:paraId="23D01673" w14:textId="77777777" w:rsidR="00F966FD" w:rsidRDefault="00F966FD" w:rsidP="00F966FD">
      <w:pPr>
        <w:rPr>
          <w:sz w:val="28"/>
          <w:szCs w:val="28"/>
          <w:lang w:val="en-001" w:bidi="fa-IR"/>
        </w:rPr>
      </w:pPr>
      <w:r>
        <w:rPr>
          <w:sz w:val="28"/>
          <w:szCs w:val="28"/>
          <w:lang w:val="en-001" w:bidi="fa-IR"/>
        </w:rPr>
        <w:t>status = 401_Unauthorized</w:t>
      </w:r>
    </w:p>
    <w:p w14:paraId="00F9F9EC"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10F5726F"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9CDCFE"/>
          <w:sz w:val="18"/>
          <w:szCs w:val="18"/>
        </w:rPr>
        <w:t>"</w:t>
      </w:r>
      <w:proofErr w:type="spellStart"/>
      <w:proofErr w:type="gramStart"/>
      <w:r w:rsidRPr="00CA2B7C">
        <w:rPr>
          <w:rFonts w:ascii="Courier New" w:hAnsi="Courier New" w:cs="Courier New"/>
          <w:color w:val="9CDCFE"/>
          <w:sz w:val="18"/>
          <w:szCs w:val="18"/>
        </w:rPr>
        <w:t>non</w:t>
      </w:r>
      <w:proofErr w:type="gramEnd"/>
      <w:r w:rsidRPr="00CA2B7C">
        <w:rPr>
          <w:rFonts w:ascii="Courier New" w:hAnsi="Courier New" w:cs="Courier New"/>
          <w:color w:val="9CDCFE"/>
          <w:sz w:val="18"/>
          <w:szCs w:val="18"/>
        </w:rPr>
        <w:t>_field_errors</w:t>
      </w:r>
      <w:proofErr w:type="spellEnd"/>
      <w:r w:rsidRPr="00CA2B7C">
        <w:rPr>
          <w:rFonts w:ascii="Courier New" w:hAnsi="Courier New" w:cs="Courier New"/>
          <w:color w:val="9CDCFE"/>
          <w:sz w:val="18"/>
          <w:szCs w:val="18"/>
        </w:rPr>
        <w:t>"</w:t>
      </w:r>
      <w:r w:rsidRPr="00CA2B7C">
        <w:rPr>
          <w:rFonts w:ascii="Courier New" w:hAnsi="Courier New" w:cs="Courier New"/>
          <w:color w:val="DCDCDC"/>
          <w:sz w:val="18"/>
          <w:szCs w:val="18"/>
        </w:rPr>
        <w:t>:</w:t>
      </w: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333B96F"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CE9178"/>
          <w:sz w:val="18"/>
          <w:szCs w:val="18"/>
        </w:rPr>
        <w:t>"Your account is not active. Please check your email for the confirmation </w:t>
      </w:r>
      <w:proofErr w:type="gramStart"/>
      <w:r w:rsidRPr="00CA2B7C">
        <w:rPr>
          <w:rFonts w:ascii="Courier New" w:hAnsi="Courier New" w:cs="Courier New"/>
          <w:color w:val="CE9178"/>
          <w:sz w:val="18"/>
          <w:szCs w:val="18"/>
        </w:rPr>
        <w:t>link.We</w:t>
      </w:r>
      <w:proofErr w:type="gramEnd"/>
      <w:r w:rsidRPr="00CA2B7C">
        <w:rPr>
          <w:rFonts w:ascii="Courier New" w:hAnsi="Courier New" w:cs="Courier New"/>
          <w:color w:val="CE9178"/>
          <w:sz w:val="18"/>
          <w:szCs w:val="18"/>
        </w:rPr>
        <w:t> sent new link for you."</w:t>
      </w:r>
    </w:p>
    <w:p w14:paraId="625DA3A3"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4D4D4"/>
          <w:sz w:val="18"/>
          <w:szCs w:val="18"/>
        </w:rPr>
        <w:t>    </w:t>
      </w:r>
      <w:r w:rsidRPr="00CA2B7C">
        <w:rPr>
          <w:rFonts w:ascii="Courier New" w:hAnsi="Courier New" w:cs="Courier New"/>
          <w:color w:val="DCDCDC"/>
          <w:sz w:val="18"/>
          <w:szCs w:val="18"/>
        </w:rPr>
        <w:t>]</w:t>
      </w:r>
    </w:p>
    <w:p w14:paraId="3D5B9146" w14:textId="77777777" w:rsidR="00F966FD" w:rsidRPr="00CA2B7C" w:rsidRDefault="00F966FD" w:rsidP="00F966FD">
      <w:pPr>
        <w:shd w:val="clear" w:color="auto" w:fill="1E1E1E"/>
        <w:spacing w:line="270" w:lineRule="atLeast"/>
        <w:rPr>
          <w:rFonts w:ascii="Courier New" w:hAnsi="Courier New" w:cs="Courier New"/>
          <w:color w:val="D4D4D4"/>
          <w:sz w:val="18"/>
          <w:szCs w:val="18"/>
        </w:rPr>
      </w:pPr>
      <w:r w:rsidRPr="00CA2B7C">
        <w:rPr>
          <w:rFonts w:ascii="Courier New" w:hAnsi="Courier New" w:cs="Courier New"/>
          <w:color w:val="DCDCDC"/>
          <w:sz w:val="18"/>
          <w:szCs w:val="18"/>
        </w:rPr>
        <w:t>}</w:t>
      </w:r>
    </w:p>
    <w:p w14:paraId="7CE0FF8B" w14:textId="77777777" w:rsidR="00F966FD" w:rsidRPr="00CA2B7C" w:rsidRDefault="00F966FD" w:rsidP="00F966FD">
      <w:pPr>
        <w:rPr>
          <w:sz w:val="28"/>
          <w:szCs w:val="28"/>
          <w:lang w:val="en-001" w:bidi="fa-IR"/>
        </w:rPr>
      </w:pPr>
    </w:p>
    <w:p w14:paraId="5EB884E2" w14:textId="77777777" w:rsidR="00F966FD" w:rsidRDefault="00F966FD" w:rsidP="00F966FD">
      <w:pPr>
        <w:jc w:val="both"/>
        <w:rPr>
          <w:sz w:val="28"/>
          <w:szCs w:val="28"/>
          <w:lang w:val="en-001" w:bidi="fa-IR"/>
        </w:rPr>
      </w:pPr>
    </w:p>
    <w:p w14:paraId="67CEC903" w14:textId="77777777" w:rsidR="00F966FD" w:rsidRDefault="00F966FD" w:rsidP="00F966FD">
      <w:pPr>
        <w:jc w:val="both"/>
        <w:rPr>
          <w:sz w:val="28"/>
          <w:szCs w:val="28"/>
          <w:lang w:val="en-001" w:bidi="fa-IR"/>
        </w:rPr>
      </w:pPr>
      <w:r>
        <w:rPr>
          <w:sz w:val="28"/>
          <w:szCs w:val="28"/>
          <w:lang w:val="en-001" w:bidi="fa-IR"/>
        </w:rPr>
        <w:t>If password and email is not correct:</w:t>
      </w:r>
    </w:p>
    <w:p w14:paraId="03025C0C" w14:textId="77777777" w:rsidR="00F966FD" w:rsidRDefault="00F966FD" w:rsidP="00F966FD">
      <w:pPr>
        <w:rPr>
          <w:sz w:val="28"/>
          <w:szCs w:val="28"/>
          <w:lang w:val="en-001" w:bidi="fa-IR"/>
        </w:rPr>
      </w:pPr>
      <w:r>
        <w:rPr>
          <w:sz w:val="28"/>
          <w:szCs w:val="28"/>
          <w:lang w:val="en-001" w:bidi="fa-IR"/>
        </w:rPr>
        <w:t>status = 401_Unauthorized</w:t>
      </w:r>
    </w:p>
    <w:p w14:paraId="0C91F7AD"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56D76DF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9CDCFE"/>
          <w:sz w:val="18"/>
          <w:szCs w:val="18"/>
        </w:rPr>
        <w:t>"</w:t>
      </w:r>
      <w:proofErr w:type="spellStart"/>
      <w:proofErr w:type="gramStart"/>
      <w:r w:rsidRPr="00A656E5">
        <w:rPr>
          <w:rFonts w:ascii="Courier New" w:hAnsi="Courier New" w:cs="Courier New"/>
          <w:color w:val="9CDCFE"/>
          <w:sz w:val="18"/>
          <w:szCs w:val="18"/>
        </w:rPr>
        <w:t>non</w:t>
      </w:r>
      <w:proofErr w:type="gramEnd"/>
      <w:r w:rsidRPr="00A656E5">
        <w:rPr>
          <w:rFonts w:ascii="Courier New" w:hAnsi="Courier New" w:cs="Courier New"/>
          <w:color w:val="9CDCFE"/>
          <w:sz w:val="18"/>
          <w:szCs w:val="18"/>
        </w:rPr>
        <w:t>_field_errors</w:t>
      </w:r>
      <w:proofErr w:type="spellEnd"/>
      <w:r w:rsidRPr="00A656E5">
        <w:rPr>
          <w:rFonts w:ascii="Courier New" w:hAnsi="Courier New" w:cs="Courier New"/>
          <w:color w:val="9CDCFE"/>
          <w:sz w:val="18"/>
          <w:szCs w:val="18"/>
        </w:rPr>
        <w:t>"</w:t>
      </w:r>
      <w:r w:rsidRPr="00A656E5">
        <w:rPr>
          <w:rFonts w:ascii="Courier New" w:hAnsi="Courier New" w:cs="Courier New"/>
          <w:color w:val="DCDCDC"/>
          <w:sz w:val="18"/>
          <w:szCs w:val="18"/>
        </w:rPr>
        <w:t>:</w:t>
      </w: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21A3279E"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CE9178"/>
          <w:sz w:val="18"/>
          <w:szCs w:val="18"/>
        </w:rPr>
        <w:t>"Invalid credentials"</w:t>
      </w:r>
    </w:p>
    <w:p w14:paraId="0B33A31B"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4D4D4"/>
          <w:sz w:val="18"/>
          <w:szCs w:val="18"/>
        </w:rPr>
        <w:t>    </w:t>
      </w:r>
      <w:r w:rsidRPr="00A656E5">
        <w:rPr>
          <w:rFonts w:ascii="Courier New" w:hAnsi="Courier New" w:cs="Courier New"/>
          <w:color w:val="DCDCDC"/>
          <w:sz w:val="18"/>
          <w:szCs w:val="18"/>
        </w:rPr>
        <w:t>]</w:t>
      </w:r>
    </w:p>
    <w:p w14:paraId="5704F9F4" w14:textId="77777777" w:rsidR="00F966FD" w:rsidRPr="00A656E5" w:rsidRDefault="00F966FD" w:rsidP="00F966FD">
      <w:pPr>
        <w:shd w:val="clear" w:color="auto" w:fill="1E1E1E"/>
        <w:spacing w:line="270" w:lineRule="atLeast"/>
        <w:rPr>
          <w:rFonts w:ascii="Courier New" w:hAnsi="Courier New" w:cs="Courier New"/>
          <w:color w:val="D4D4D4"/>
          <w:sz w:val="18"/>
          <w:szCs w:val="18"/>
        </w:rPr>
      </w:pPr>
      <w:r w:rsidRPr="00A656E5">
        <w:rPr>
          <w:rFonts w:ascii="Courier New" w:hAnsi="Courier New" w:cs="Courier New"/>
          <w:color w:val="DCDCDC"/>
          <w:sz w:val="18"/>
          <w:szCs w:val="18"/>
        </w:rPr>
        <w:t>}</w:t>
      </w:r>
    </w:p>
    <w:p w14:paraId="74F5F9DA" w14:textId="77777777" w:rsidR="00F966FD" w:rsidRDefault="00F966FD" w:rsidP="00F966FD">
      <w:pPr>
        <w:bidi/>
        <w:rPr>
          <w:sz w:val="28"/>
          <w:szCs w:val="28"/>
          <w:lang w:val="en-001" w:bidi="fa-IR"/>
        </w:rPr>
      </w:pPr>
    </w:p>
    <w:p w14:paraId="1B7F15D6" w14:textId="77777777" w:rsidR="00F966FD" w:rsidRDefault="00F966FD" w:rsidP="00F966FD">
      <w:pPr>
        <w:bidi/>
        <w:rPr>
          <w:sz w:val="28"/>
          <w:szCs w:val="28"/>
          <w:lang w:bidi="fa-IR"/>
        </w:rPr>
      </w:pPr>
      <w:r>
        <w:rPr>
          <w:rFonts w:hint="cs"/>
          <w:sz w:val="28"/>
          <w:szCs w:val="28"/>
          <w:rtl/>
          <w:lang w:bidi="fa-IR"/>
        </w:rPr>
        <w:lastRenderedPageBreak/>
        <w:t xml:space="preserve">لاگین در روش بالا از پروتکل امنیتی </w:t>
      </w:r>
      <w:r>
        <w:rPr>
          <w:sz w:val="28"/>
          <w:szCs w:val="28"/>
          <w:lang w:val="en-001" w:bidi="fa-IR"/>
        </w:rPr>
        <w:t xml:space="preserve">JWT </w:t>
      </w:r>
      <w:r>
        <w:rPr>
          <w:rFonts w:hint="cs"/>
          <w:sz w:val="28"/>
          <w:szCs w:val="28"/>
          <w:rtl/>
          <w:lang w:bidi="fa-IR"/>
        </w:rPr>
        <w:t xml:space="preserve">  استفاده شده است. ازین پس بخش فرانت میتواند با دادن مقدار: </w:t>
      </w:r>
    </w:p>
    <w:p w14:paraId="75756D1C" w14:textId="77777777" w:rsidR="00F966FD" w:rsidRDefault="00F966FD" w:rsidP="00F966FD">
      <w:pPr>
        <w:rPr>
          <w:rFonts w:ascii="Courier New" w:hAnsi="Courier New" w:cs="Courier New"/>
          <w:color w:val="DCDCDC"/>
          <w:sz w:val="32"/>
          <w:szCs w:val="32"/>
          <w:lang w:val="en-001"/>
        </w:rPr>
      </w:pPr>
      <w:r>
        <w:rPr>
          <w:sz w:val="28"/>
          <w:szCs w:val="28"/>
          <w:lang w:val="en-001" w:bidi="fa-IR"/>
        </w:rPr>
        <w:t xml:space="preserve">Token = </w:t>
      </w:r>
      <w:r w:rsidRPr="00A656E5">
        <w:rPr>
          <w:rFonts w:ascii="Courier New" w:hAnsi="Courier New" w:cs="Courier New"/>
          <w:color w:val="156082" w:themeColor="accent1"/>
          <w:sz w:val="32"/>
          <w:szCs w:val="32"/>
        </w:rPr>
        <w:t>"access"</w:t>
      </w:r>
      <w:r w:rsidRPr="00A656E5">
        <w:rPr>
          <w:rFonts w:ascii="Courier New" w:hAnsi="Courier New" w:cs="Courier New"/>
          <w:color w:val="156082" w:themeColor="accent1"/>
          <w:sz w:val="32"/>
          <w:szCs w:val="32"/>
          <w:lang w:val="en-001"/>
        </w:rPr>
        <w:t xml:space="preserve"> </w:t>
      </w:r>
    </w:p>
    <w:p w14:paraId="34E7B81E" w14:textId="77777777" w:rsidR="00F966FD" w:rsidRDefault="00F966FD" w:rsidP="00F966FD">
      <w:pPr>
        <w:bidi/>
        <w:rPr>
          <w:sz w:val="28"/>
          <w:szCs w:val="28"/>
          <w:lang w:bidi="fa-IR"/>
        </w:rPr>
      </w:pPr>
      <w:r>
        <w:rPr>
          <w:rFonts w:hint="cs"/>
          <w:sz w:val="28"/>
          <w:szCs w:val="28"/>
          <w:rtl/>
          <w:lang w:bidi="fa-IR"/>
        </w:rPr>
        <w:t xml:space="preserve">در </w:t>
      </w:r>
      <w:r>
        <w:rPr>
          <w:sz w:val="28"/>
          <w:szCs w:val="28"/>
          <w:lang w:val="en-001" w:bidi="fa-IR"/>
        </w:rPr>
        <w:t xml:space="preserve">Header </w:t>
      </w:r>
      <w:r>
        <w:rPr>
          <w:sz w:val="28"/>
          <w:szCs w:val="28"/>
          <w:lang w:bidi="fa-IR"/>
        </w:rPr>
        <w:t xml:space="preserve"> </w:t>
      </w:r>
      <w:r>
        <w:rPr>
          <w:rFonts w:hint="cs"/>
          <w:sz w:val="28"/>
          <w:szCs w:val="28"/>
          <w:rtl/>
          <w:lang w:bidi="fa-IR"/>
        </w:rPr>
        <w:t xml:space="preserve">  ، برای هر ریکوئست احراز هویت شده و اطلاعات لازم را از بک اند واکشی نماید.</w:t>
      </w:r>
    </w:p>
    <w:p w14:paraId="388F34EF" w14:textId="77777777" w:rsidR="00F966FD" w:rsidRDefault="00F966FD" w:rsidP="00F966FD">
      <w:pPr>
        <w:bidi/>
        <w:rPr>
          <w:sz w:val="28"/>
          <w:szCs w:val="28"/>
          <w:rtl/>
          <w:lang w:bidi="fa-IR"/>
        </w:rPr>
      </w:pPr>
      <w:r>
        <w:rPr>
          <w:rFonts w:hint="cs"/>
          <w:sz w:val="28"/>
          <w:szCs w:val="28"/>
          <w:rtl/>
          <w:lang w:bidi="fa-IR"/>
        </w:rPr>
        <w:t xml:space="preserve">نحوه قرار گیری </w:t>
      </w:r>
      <w:r>
        <w:rPr>
          <w:sz w:val="28"/>
          <w:szCs w:val="28"/>
          <w:lang w:val="en-001" w:bidi="fa-IR"/>
        </w:rPr>
        <w:t xml:space="preserve">Header </w:t>
      </w:r>
      <w:r>
        <w:rPr>
          <w:sz w:val="28"/>
          <w:szCs w:val="28"/>
          <w:lang w:bidi="fa-IR"/>
        </w:rPr>
        <w:t xml:space="preserve"> </w:t>
      </w:r>
      <w:r>
        <w:rPr>
          <w:rFonts w:hint="cs"/>
          <w:sz w:val="28"/>
          <w:szCs w:val="28"/>
          <w:rtl/>
          <w:lang w:bidi="fa-IR"/>
        </w:rPr>
        <w:t xml:space="preserve">  جدید در باقی ریکوئست ها به شرح زیر است:</w:t>
      </w:r>
    </w:p>
    <w:p w14:paraId="68EE8D16" w14:textId="77777777" w:rsidR="00F966FD" w:rsidRDefault="00F966FD" w:rsidP="00F966FD">
      <w:pPr>
        <w:bidi/>
        <w:rPr>
          <w:sz w:val="28"/>
          <w:szCs w:val="28"/>
          <w:rtl/>
          <w:lang w:bidi="fa-IR"/>
        </w:rPr>
      </w:pPr>
    </w:p>
    <w:tbl>
      <w:tblPr>
        <w:tblStyle w:val="TableGrid"/>
        <w:bidiVisual/>
        <w:tblW w:w="9629" w:type="dxa"/>
        <w:tblLook w:val="04A0" w:firstRow="1" w:lastRow="0" w:firstColumn="1" w:lastColumn="0" w:noHBand="0" w:noVBand="1"/>
      </w:tblPr>
      <w:tblGrid>
        <w:gridCol w:w="5994"/>
        <w:gridCol w:w="3635"/>
      </w:tblGrid>
      <w:tr w:rsidR="00F966FD" w14:paraId="0B2640AA" w14:textId="77777777" w:rsidTr="00DF663C">
        <w:trPr>
          <w:trHeight w:val="320"/>
        </w:trPr>
        <w:tc>
          <w:tcPr>
            <w:tcW w:w="5994" w:type="dxa"/>
          </w:tcPr>
          <w:p w14:paraId="22A78426" w14:textId="77777777" w:rsidR="00F966FD" w:rsidRPr="008F3A2F" w:rsidRDefault="00F966FD" w:rsidP="00DF663C">
            <w:pPr>
              <w:rPr>
                <w:sz w:val="40"/>
                <w:szCs w:val="40"/>
                <w:rtl/>
                <w:lang w:val="en-001" w:bidi="fa-IR"/>
              </w:rPr>
            </w:pPr>
            <w:r>
              <w:rPr>
                <w:sz w:val="40"/>
                <w:szCs w:val="40"/>
                <w:lang w:val="en-001" w:bidi="fa-IR"/>
              </w:rPr>
              <w:t>Value</w:t>
            </w:r>
          </w:p>
        </w:tc>
        <w:tc>
          <w:tcPr>
            <w:tcW w:w="3635" w:type="dxa"/>
          </w:tcPr>
          <w:p w14:paraId="0F8562A6" w14:textId="77777777" w:rsidR="00F966FD" w:rsidRPr="008F3A2F" w:rsidRDefault="00F966FD" w:rsidP="00DF663C">
            <w:pPr>
              <w:rPr>
                <w:sz w:val="40"/>
                <w:szCs w:val="40"/>
                <w:lang w:val="en-001" w:bidi="fa-IR"/>
              </w:rPr>
            </w:pPr>
            <w:r>
              <w:rPr>
                <w:sz w:val="40"/>
                <w:szCs w:val="40"/>
                <w:lang w:val="en-001" w:bidi="fa-IR"/>
              </w:rPr>
              <w:t xml:space="preserve">Key </w:t>
            </w:r>
          </w:p>
        </w:tc>
      </w:tr>
      <w:tr w:rsidR="00F966FD" w14:paraId="7A3F27F6" w14:textId="77777777" w:rsidTr="00DF663C">
        <w:trPr>
          <w:trHeight w:val="655"/>
        </w:trPr>
        <w:tc>
          <w:tcPr>
            <w:tcW w:w="5994" w:type="dxa"/>
          </w:tcPr>
          <w:p w14:paraId="558B82BD" w14:textId="77777777" w:rsidR="00F966FD" w:rsidRPr="008F3A2F" w:rsidRDefault="00F966FD" w:rsidP="00DF663C">
            <w:pPr>
              <w:bidi/>
              <w:jc w:val="right"/>
              <w:rPr>
                <w:rFonts w:ascii="Segoe UI" w:hAnsi="Segoe UI" w:cs="Segoe UI"/>
                <w:color w:val="FFFFFF"/>
                <w:sz w:val="28"/>
                <w:szCs w:val="28"/>
                <w:shd w:val="clear" w:color="auto" w:fill="212121"/>
                <w:lang w:val="en-001"/>
              </w:rPr>
            </w:pPr>
            <w:proofErr w:type="gramStart"/>
            <w:r w:rsidRPr="008F3A2F">
              <w:rPr>
                <w:rFonts w:ascii="Segoe UI" w:hAnsi="Segoe UI" w:cs="Segoe UI"/>
                <w:color w:val="FFFFFF"/>
                <w:sz w:val="28"/>
                <w:szCs w:val="28"/>
                <w:shd w:val="clear" w:color="auto" w:fill="212121"/>
              </w:rPr>
              <w:t xml:space="preserve">Bearer </w:t>
            </w:r>
            <w:r>
              <w:rPr>
                <w:rFonts w:ascii="Segoe UI" w:hAnsi="Segoe UI" w:cs="Segoe UI"/>
                <w:color w:val="FFFFFF"/>
                <w:sz w:val="28"/>
                <w:szCs w:val="28"/>
                <w:shd w:val="clear" w:color="auto" w:fill="212121"/>
                <w:lang w:val="en-001"/>
              </w:rPr>
              <w:t xml:space="preserve"> </w:t>
            </w:r>
            <w:proofErr w:type="spellStart"/>
            <w:r>
              <w:rPr>
                <w:rFonts w:ascii="Segoe UI" w:hAnsi="Segoe UI" w:cs="Segoe UI"/>
                <w:color w:val="FFFFFF"/>
                <w:sz w:val="28"/>
                <w:szCs w:val="28"/>
                <w:shd w:val="clear" w:color="auto" w:fill="212121"/>
                <w:lang w:val="en-001"/>
              </w:rPr>
              <w:t>accesstoken</w:t>
            </w:r>
            <w:proofErr w:type="spellEnd"/>
            <w:proofErr w:type="gramEnd"/>
          </w:p>
          <w:p w14:paraId="6423635A" w14:textId="77777777" w:rsidR="00F966FD" w:rsidRPr="008F3A2F" w:rsidRDefault="00F966FD" w:rsidP="00DF663C">
            <w:pPr>
              <w:bidi/>
              <w:jc w:val="right"/>
              <w:rPr>
                <w:sz w:val="28"/>
                <w:szCs w:val="28"/>
                <w:rtl/>
                <w:lang w:val="en-001" w:bidi="fa-IR"/>
              </w:rPr>
            </w:pPr>
          </w:p>
        </w:tc>
        <w:tc>
          <w:tcPr>
            <w:tcW w:w="3635" w:type="dxa"/>
          </w:tcPr>
          <w:p w14:paraId="3CA7539B" w14:textId="77777777" w:rsidR="00F966FD" w:rsidRPr="008F3A2F" w:rsidRDefault="00F966FD" w:rsidP="00DF663C">
            <w:pPr>
              <w:rPr>
                <w:sz w:val="28"/>
                <w:szCs w:val="28"/>
                <w:rtl/>
                <w:lang w:bidi="fa-IR"/>
              </w:rPr>
            </w:pPr>
            <w:r w:rsidRPr="008F3A2F">
              <w:rPr>
                <w:rFonts w:ascii="Segoe UI" w:hAnsi="Segoe UI" w:cs="Segoe UI"/>
                <w:color w:val="FFFFFF"/>
                <w:sz w:val="28"/>
                <w:szCs w:val="28"/>
                <w:shd w:val="clear" w:color="auto" w:fill="212121"/>
              </w:rPr>
              <w:t>Authorization</w:t>
            </w:r>
          </w:p>
        </w:tc>
      </w:tr>
    </w:tbl>
    <w:p w14:paraId="63ED1395" w14:textId="77777777" w:rsidR="00F966FD" w:rsidRDefault="00F966FD" w:rsidP="00F966FD">
      <w:pPr>
        <w:bidi/>
        <w:rPr>
          <w:sz w:val="28"/>
          <w:szCs w:val="28"/>
          <w:lang w:bidi="fa-IR"/>
        </w:rPr>
      </w:pPr>
    </w:p>
    <w:p w14:paraId="191527DA" w14:textId="77777777" w:rsidR="00F966FD" w:rsidRDefault="00F966FD" w:rsidP="00F966FD">
      <w:pPr>
        <w:bidi/>
        <w:rPr>
          <w:sz w:val="28"/>
          <w:szCs w:val="28"/>
          <w:lang w:bidi="fa-IR"/>
        </w:rPr>
      </w:pPr>
    </w:p>
    <w:p w14:paraId="5BA69F2D" w14:textId="77777777" w:rsidR="00F966FD" w:rsidRDefault="00F966FD" w:rsidP="00F966FD">
      <w:pPr>
        <w:bidi/>
        <w:rPr>
          <w:sz w:val="28"/>
          <w:szCs w:val="28"/>
          <w:lang w:bidi="fa-IR"/>
        </w:rPr>
      </w:pPr>
    </w:p>
    <w:p w14:paraId="2235580B" w14:textId="77777777" w:rsidR="00F966FD" w:rsidRDefault="00F966FD" w:rsidP="000365E7">
      <w:pPr>
        <w:bidi/>
        <w:jc w:val="both"/>
        <w:rPr>
          <w:sz w:val="28"/>
          <w:szCs w:val="28"/>
          <w:lang w:bidi="fa-IR"/>
        </w:rPr>
      </w:pPr>
    </w:p>
    <w:p w14:paraId="737F578A" w14:textId="77777777" w:rsidR="00F966FD" w:rsidRPr="008F3A2F" w:rsidRDefault="00F966FD" w:rsidP="00F966FD">
      <w:pPr>
        <w:bidi/>
        <w:rPr>
          <w:sz w:val="28"/>
          <w:szCs w:val="28"/>
          <w:rtl/>
          <w:lang w:bidi="fa-IR"/>
        </w:rPr>
      </w:pPr>
      <w:r>
        <w:rPr>
          <w:rFonts w:hint="cs"/>
          <w:sz w:val="28"/>
          <w:szCs w:val="28"/>
          <w:rtl/>
          <w:lang w:bidi="fa-IR"/>
        </w:rPr>
        <w:t xml:space="preserve">دقت کنید که مقدار </w:t>
      </w:r>
      <w:r>
        <w:rPr>
          <w:sz w:val="28"/>
          <w:szCs w:val="28"/>
          <w:lang w:val="en-001" w:bidi="fa-IR"/>
        </w:rPr>
        <w:t xml:space="preserve">Value </w:t>
      </w:r>
      <w:r>
        <w:rPr>
          <w:rFonts w:hint="cs"/>
          <w:sz w:val="28"/>
          <w:szCs w:val="28"/>
          <w:rtl/>
          <w:lang w:bidi="fa-IR"/>
        </w:rPr>
        <w:t xml:space="preserve">  مانند زیر است:(دو مقدار با یک </w:t>
      </w:r>
      <w:r>
        <w:rPr>
          <w:sz w:val="28"/>
          <w:szCs w:val="28"/>
          <w:lang w:val="en-001" w:bidi="fa-IR"/>
        </w:rPr>
        <w:t xml:space="preserve">space </w:t>
      </w:r>
      <w:r>
        <w:rPr>
          <w:rFonts w:hint="cs"/>
          <w:sz w:val="28"/>
          <w:szCs w:val="28"/>
          <w:rtl/>
          <w:lang w:bidi="fa-IR"/>
        </w:rPr>
        <w:t xml:space="preserve"> از هم جدا شده اند)</w:t>
      </w:r>
    </w:p>
    <w:p w14:paraId="774E3627" w14:textId="77777777" w:rsidR="00F966FD" w:rsidRDefault="00F966FD" w:rsidP="00F966FD">
      <w:pPr>
        <w:rPr>
          <w:rFonts w:ascii="Segoe UI" w:hAnsi="Segoe UI" w:cs="Segoe UI"/>
          <w:color w:val="FFFFFF"/>
          <w:sz w:val="28"/>
          <w:szCs w:val="28"/>
          <w:shd w:val="clear" w:color="auto" w:fill="212121"/>
          <w:rtl/>
        </w:rPr>
      </w:pPr>
      <w:r w:rsidRPr="008F3A2F">
        <w:rPr>
          <w:rFonts w:ascii="Segoe UI" w:hAnsi="Segoe UI" w:cs="Segoe UI"/>
          <w:color w:val="FFFFFF"/>
          <w:sz w:val="28"/>
          <w:szCs w:val="28"/>
          <w:shd w:val="clear" w:color="auto" w:fill="212121"/>
        </w:rPr>
        <w:t>Bearer</w:t>
      </w:r>
      <w:r w:rsidRPr="008F3A2F">
        <w:rPr>
          <w:rFonts w:ascii="Segoe UI" w:hAnsi="Segoe UI" w:cs="Segoe UI"/>
          <w:color w:val="FFFFFF"/>
          <w:sz w:val="28"/>
          <w:szCs w:val="28"/>
          <w:shd w:val="clear" w:color="auto" w:fill="212121"/>
          <w:lang w:val="en-001"/>
        </w:rPr>
        <w:t xml:space="preserve"> </w:t>
      </w:r>
      <w:r w:rsidRPr="008F3A2F">
        <w:rPr>
          <w:rFonts w:ascii="Segoe UI" w:hAnsi="Segoe UI" w:cs="Segoe UI"/>
          <w:color w:val="FFFFFF"/>
          <w:sz w:val="28"/>
          <w:szCs w:val="28"/>
          <w:shd w:val="clear" w:color="auto" w:fill="212121"/>
        </w:rPr>
        <w:t>eyJhbGciOiJIUzI1NiIsInR5cCI6IkpXVCJ9.eyJ0b2tlbl90eXBlIjoiYWNjZXNzIiwiZXhwIjoxNzA2MjA5MjkwLCJpYXQiOjE3MDYxMjI4OTAsImp0aSI6IjRmNGE3OWMwMDM1ODQ1ZTQ5ZTE0NTA2MjAwM2U2NmIyIiwidXNlcl9pZCI6NX0.mFVuTxR_ng5NDRvdTiAtbRBwDNLCNO3cAw9KYryct0U</w:t>
      </w:r>
    </w:p>
    <w:p w14:paraId="0E805B1A" w14:textId="77777777" w:rsidR="00F966FD" w:rsidRDefault="00F966FD" w:rsidP="00F966FD">
      <w:pPr>
        <w:pStyle w:val="ListParagraph"/>
        <w:rPr>
          <w:sz w:val="28"/>
          <w:szCs w:val="28"/>
          <w:lang w:val="en-001" w:bidi="fa-IR"/>
        </w:rPr>
      </w:pPr>
    </w:p>
    <w:p w14:paraId="6D339B55" w14:textId="77777777" w:rsidR="00F966FD" w:rsidRPr="004C499F" w:rsidRDefault="00F966FD" w:rsidP="00F966FD">
      <w:pPr>
        <w:pStyle w:val="ListParagraph"/>
        <w:rPr>
          <w:sz w:val="28"/>
          <w:szCs w:val="28"/>
          <w:lang w:val="en-001" w:bidi="fa-IR"/>
        </w:rPr>
      </w:pPr>
    </w:p>
    <w:p w14:paraId="6FDAF021" w14:textId="77777777" w:rsidR="00F966FD" w:rsidRDefault="00F966FD" w:rsidP="00F966FD">
      <w:pPr>
        <w:pStyle w:val="ListParagraph"/>
        <w:numPr>
          <w:ilvl w:val="0"/>
          <w:numId w:val="1"/>
        </w:numPr>
        <w:spacing w:after="160" w:line="259" w:lineRule="auto"/>
        <w:rPr>
          <w:sz w:val="28"/>
          <w:szCs w:val="28"/>
          <w:lang w:val="en-001" w:bidi="fa-IR"/>
        </w:rPr>
      </w:pPr>
      <w:r>
        <w:rPr>
          <w:sz w:val="28"/>
          <w:szCs w:val="28"/>
          <w:lang w:val="en-001" w:bidi="fa-IR"/>
        </w:rPr>
        <w:t>Setting:</w:t>
      </w:r>
    </w:p>
    <w:p w14:paraId="3D3B23B1" w14:textId="77777777" w:rsidR="00F966FD" w:rsidRDefault="00F966FD" w:rsidP="00F966FD">
      <w:pPr>
        <w:bidi/>
        <w:rPr>
          <w:sz w:val="28"/>
          <w:szCs w:val="28"/>
          <w:rtl/>
          <w:lang w:bidi="fa-IR"/>
        </w:rPr>
      </w:pPr>
      <w:r>
        <w:rPr>
          <w:rFonts w:hint="cs"/>
          <w:sz w:val="28"/>
          <w:szCs w:val="28"/>
          <w:rtl/>
          <w:lang w:bidi="fa-IR"/>
        </w:rPr>
        <w:t xml:space="preserve">در این صفحه قسمت </w:t>
      </w:r>
      <w:r>
        <w:rPr>
          <w:sz w:val="28"/>
          <w:szCs w:val="28"/>
          <w:lang w:val="en-001" w:bidi="fa-IR"/>
        </w:rPr>
        <w:t>personal information</w:t>
      </w:r>
      <w:r>
        <w:rPr>
          <w:rFonts w:hint="cs"/>
          <w:sz w:val="28"/>
          <w:szCs w:val="28"/>
          <w:rtl/>
          <w:lang w:bidi="fa-IR"/>
        </w:rPr>
        <w:t xml:space="preserve"> و</w:t>
      </w:r>
      <w:r>
        <w:rPr>
          <w:sz w:val="28"/>
          <w:szCs w:val="28"/>
          <w:lang w:val="en-001" w:bidi="fa-IR"/>
        </w:rPr>
        <w:t>saved address</w:t>
      </w:r>
      <w:r>
        <w:rPr>
          <w:rFonts w:hint="cs"/>
          <w:sz w:val="28"/>
          <w:szCs w:val="28"/>
          <w:rtl/>
          <w:lang w:bidi="fa-IR"/>
        </w:rPr>
        <w:t xml:space="preserve"> کاربر نمایش و قابل تغیر است. از </w:t>
      </w:r>
    </w:p>
    <w:p w14:paraId="20D500F7" w14:textId="77777777" w:rsidR="00F966FD" w:rsidRDefault="00F966FD" w:rsidP="00F966FD">
      <w:pPr>
        <w:bidi/>
        <w:rPr>
          <w:sz w:val="28"/>
          <w:szCs w:val="28"/>
          <w:rtl/>
          <w:lang w:bidi="fa-IR"/>
        </w:rPr>
      </w:pPr>
      <w:r>
        <w:rPr>
          <w:rFonts w:hint="cs"/>
          <w:sz w:val="28"/>
          <w:szCs w:val="28"/>
          <w:rtl/>
          <w:lang w:bidi="fa-IR"/>
        </w:rPr>
        <w:t xml:space="preserve">برای استفاده از بخش </w:t>
      </w:r>
      <w:r>
        <w:rPr>
          <w:sz w:val="28"/>
          <w:szCs w:val="28"/>
          <w:lang w:val="en-001" w:bidi="fa-IR"/>
        </w:rPr>
        <w:t>personal information</w:t>
      </w:r>
      <w:r>
        <w:rPr>
          <w:rFonts w:hint="cs"/>
          <w:sz w:val="28"/>
          <w:szCs w:val="28"/>
          <w:rtl/>
          <w:lang w:bidi="fa-IR"/>
        </w:rPr>
        <w:t xml:space="preserve"> از آدرس زیر استفاده میکنیم:</w:t>
      </w:r>
    </w:p>
    <w:p w14:paraId="2692B808" w14:textId="77777777" w:rsidR="00F966FD" w:rsidRDefault="00F966FD" w:rsidP="00F966FD">
      <w:pPr>
        <w:pStyle w:val="ListParagraph"/>
        <w:rPr>
          <w:rStyle w:val="Hyperlink"/>
          <w:rFonts w:eastAsiaTheme="majorEastAsia"/>
          <w:lang w:val="en-001" w:bidi="fa-IR"/>
        </w:rPr>
      </w:pPr>
      <w:r>
        <w:rPr>
          <w:sz w:val="32"/>
          <w:szCs w:val="32"/>
          <w:lang w:bidi="fa-IR"/>
        </w:rPr>
        <w:t>URL</w:t>
      </w:r>
      <w:r>
        <w:rPr>
          <w:sz w:val="32"/>
          <w:szCs w:val="32"/>
          <w:lang w:val="en-001" w:bidi="fa-IR"/>
        </w:rPr>
        <w:t xml:space="preserve"> = </w:t>
      </w:r>
      <w:hyperlink r:id="rId12" w:history="1">
        <w:r w:rsidRPr="00E15060">
          <w:rPr>
            <w:rStyle w:val="Hyperlink"/>
            <w:rFonts w:eastAsiaTheme="majorEastAsia"/>
            <w:lang w:val="en-001" w:bidi="fa-IR"/>
          </w:rPr>
          <w:t>http://127.0.0.1:8000/users/settings/personal-info/</w:t>
        </w:r>
      </w:hyperlink>
    </w:p>
    <w:p w14:paraId="65AADC80" w14:textId="77777777" w:rsidR="00F966FD" w:rsidRDefault="00F966FD" w:rsidP="00F966FD">
      <w:pPr>
        <w:pStyle w:val="ListParagraph"/>
        <w:rPr>
          <w:rStyle w:val="Hyperlink"/>
          <w:rFonts w:eastAsiaTheme="majorEastAsia"/>
          <w:lang w:val="en-001" w:bidi="fa-IR"/>
        </w:rPr>
      </w:pPr>
    </w:p>
    <w:p w14:paraId="66DA1348" w14:textId="77777777" w:rsidR="00F966FD" w:rsidRPr="006707BB" w:rsidRDefault="00F966FD" w:rsidP="00F966FD">
      <w:pPr>
        <w:pStyle w:val="ListParagraph"/>
        <w:bidi/>
        <w:rPr>
          <w:sz w:val="28"/>
          <w:szCs w:val="28"/>
          <w:lang w:bidi="fa-IR"/>
        </w:rPr>
      </w:pPr>
    </w:p>
    <w:p w14:paraId="5722A9DD" w14:textId="77777777" w:rsidR="00F966FD" w:rsidRDefault="00F966FD" w:rsidP="00F966FD">
      <w:pPr>
        <w:rPr>
          <w:sz w:val="32"/>
          <w:szCs w:val="32"/>
          <w:lang w:bidi="fa-IR"/>
        </w:rPr>
      </w:pPr>
      <w:r>
        <w:rPr>
          <w:sz w:val="32"/>
          <w:szCs w:val="32"/>
          <w:lang w:bidi="fa-IR"/>
        </w:rPr>
        <w:t xml:space="preserve">If method is GET:         //return personal </w:t>
      </w:r>
      <w:proofErr w:type="gramStart"/>
      <w:r>
        <w:rPr>
          <w:sz w:val="32"/>
          <w:szCs w:val="32"/>
          <w:lang w:bidi="fa-IR"/>
        </w:rPr>
        <w:t>information</w:t>
      </w:r>
      <w:proofErr w:type="gramEnd"/>
    </w:p>
    <w:p w14:paraId="67DB7506" w14:textId="77777777" w:rsidR="00F966FD" w:rsidRDefault="00F966FD" w:rsidP="00F966FD">
      <w:pPr>
        <w:rPr>
          <w:sz w:val="32"/>
          <w:szCs w:val="32"/>
          <w:lang w:bidi="fa-IR"/>
        </w:rPr>
      </w:pPr>
    </w:p>
    <w:p w14:paraId="69255D0A" w14:textId="77777777" w:rsidR="00F966FD" w:rsidRPr="006707BB" w:rsidRDefault="00F966FD" w:rsidP="00F966FD">
      <w:pPr>
        <w:shd w:val="clear" w:color="auto" w:fill="212121"/>
        <w:spacing w:line="270" w:lineRule="atLeast"/>
        <w:rPr>
          <w:rFonts w:ascii="Courier New" w:hAnsi="Courier New" w:cs="Courier New"/>
          <w:color w:val="F8F8F2"/>
          <w:sz w:val="32"/>
          <w:szCs w:val="32"/>
        </w:rPr>
      </w:pPr>
      <w:r w:rsidRPr="006707BB">
        <w:rPr>
          <w:rFonts w:ascii="Courier New" w:hAnsi="Courier New" w:cs="Courier New"/>
          <w:color w:val="DCDCDC"/>
          <w:sz w:val="32"/>
          <w:szCs w:val="32"/>
        </w:rPr>
        <w:t>{</w:t>
      </w:r>
      <w:r w:rsidRPr="006707BB">
        <w:rPr>
          <w:rFonts w:ascii="Courier New" w:hAnsi="Courier New" w:cs="Courier New"/>
          <w:color w:val="9CDCFE"/>
          <w:sz w:val="32"/>
          <w:szCs w:val="32"/>
        </w:rPr>
        <w:t>"avatar"</w:t>
      </w:r>
      <w:r w:rsidRPr="006707BB">
        <w:rPr>
          <w:rFonts w:ascii="Courier New" w:hAnsi="Courier New" w:cs="Courier New"/>
          <w:color w:val="DCDCDC"/>
          <w:sz w:val="32"/>
          <w:szCs w:val="32"/>
        </w:rPr>
        <w:t>:</w:t>
      </w:r>
      <w:r w:rsidRPr="006707BB">
        <w:rPr>
          <w:rFonts w:ascii="Courier New" w:hAnsi="Courier New" w:cs="Courier New"/>
          <w:color w:val="CE9178"/>
          <w:sz w:val="32"/>
          <w:szCs w:val="32"/>
        </w:rPr>
        <w:t>"http://127.0.0.1:8000/media/images/profile_images/amir.today1.png"</w:t>
      </w:r>
      <w:r w:rsidRPr="006707BB">
        <w:rPr>
          <w:rFonts w:ascii="Courier New" w:hAnsi="Courier New" w:cs="Courier New"/>
          <w:color w:val="DCDCDC"/>
          <w:sz w:val="32"/>
          <w:szCs w:val="32"/>
        </w:rPr>
        <w:t>,</w:t>
      </w:r>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"nasser"</w:t>
      </w:r>
      <w:r w:rsidRPr="006707BB">
        <w:rPr>
          <w:rFonts w:ascii="Courier New" w:hAnsi="Courier New" w:cs="Courier New"/>
          <w:color w:val="DCDCDC"/>
          <w:sz w:val="32"/>
          <w:szCs w:val="32"/>
        </w:rPr>
        <w:t>,</w:t>
      </w:r>
      <w:r w:rsidRPr="006707BB">
        <w:rPr>
          <w:rFonts w:ascii="Courier New" w:hAnsi="Courier New" w:cs="Courier New"/>
          <w:color w:val="9CDCFE"/>
          <w:sz w:val="32"/>
          <w:szCs w:val="32"/>
        </w:rPr>
        <w:t>"phone_number"</w:t>
      </w:r>
      <w:r w:rsidRPr="006707BB">
        <w:rPr>
          <w:rFonts w:ascii="Courier New" w:hAnsi="Courier New" w:cs="Courier New"/>
          <w:color w:val="DCDCDC"/>
          <w:sz w:val="32"/>
          <w:szCs w:val="32"/>
        </w:rPr>
        <w:t>:</w:t>
      </w:r>
      <w:r w:rsidRPr="006707BB">
        <w:rPr>
          <w:rFonts w:ascii="Courier New" w:hAnsi="Courier New" w:cs="Courier New"/>
          <w:color w:val="CE9178"/>
          <w:sz w:val="32"/>
          <w:szCs w:val="32"/>
        </w:rPr>
        <w:t>"0913405</w:t>
      </w:r>
      <w:r>
        <w:rPr>
          <w:rFonts w:ascii="Courier New" w:hAnsi="Courier New" w:cs="Courier New"/>
          <w:color w:val="CE9178"/>
          <w:sz w:val="32"/>
          <w:szCs w:val="32"/>
        </w:rPr>
        <w:t>0000</w:t>
      </w:r>
      <w:r w:rsidRPr="006707BB">
        <w:rPr>
          <w:rFonts w:ascii="Courier New" w:hAnsi="Courier New" w:cs="Courier New"/>
          <w:color w:val="CE9178"/>
          <w:sz w:val="32"/>
          <w:szCs w:val="32"/>
        </w:rPr>
        <w:t>"</w:t>
      </w:r>
      <w:r w:rsidRPr="006707BB">
        <w:rPr>
          <w:rFonts w:ascii="Courier New" w:hAnsi="Courier New" w:cs="Courier New"/>
          <w:color w:val="DCDCDC"/>
          <w:sz w:val="32"/>
          <w:szCs w:val="32"/>
        </w:rPr>
        <w:t>}</w:t>
      </w:r>
    </w:p>
    <w:p w14:paraId="596F3E1F" w14:textId="77777777" w:rsidR="00F966FD" w:rsidRPr="006707BB" w:rsidRDefault="00F966FD" w:rsidP="00F966FD">
      <w:pPr>
        <w:rPr>
          <w:sz w:val="32"/>
          <w:szCs w:val="32"/>
          <w:lang w:bidi="fa-IR"/>
        </w:rPr>
      </w:pPr>
    </w:p>
    <w:p w14:paraId="1BAEFDE9" w14:textId="77777777" w:rsidR="00F966FD" w:rsidRDefault="00F966FD" w:rsidP="00F966FD">
      <w:pPr>
        <w:rPr>
          <w:sz w:val="32"/>
          <w:szCs w:val="32"/>
          <w:lang w:bidi="fa-IR"/>
        </w:rPr>
      </w:pPr>
      <w:r>
        <w:rPr>
          <w:sz w:val="32"/>
          <w:szCs w:val="32"/>
          <w:lang w:bidi="fa-IR"/>
        </w:rPr>
        <w:t>If method is PUT:            // notice you don’t need to send (pk)</w:t>
      </w:r>
    </w:p>
    <w:p w14:paraId="234F9489" w14:textId="77777777" w:rsidR="00F966FD" w:rsidRDefault="00F966FD" w:rsidP="00F966FD">
      <w:pPr>
        <w:rPr>
          <w:sz w:val="32"/>
          <w:szCs w:val="32"/>
          <w:lang w:bidi="fa-IR"/>
        </w:rPr>
      </w:pPr>
      <w:r>
        <w:rPr>
          <w:sz w:val="32"/>
          <w:szCs w:val="32"/>
          <w:lang w:bidi="fa-IR"/>
        </w:rPr>
        <w:t xml:space="preserve">For </w:t>
      </w:r>
      <w:proofErr w:type="gramStart"/>
      <w:r>
        <w:rPr>
          <w:sz w:val="32"/>
          <w:szCs w:val="32"/>
          <w:lang w:bidi="fa-IR"/>
        </w:rPr>
        <w:t>example</w:t>
      </w:r>
      <w:proofErr w:type="gramEnd"/>
      <w:r>
        <w:rPr>
          <w:sz w:val="32"/>
          <w:szCs w:val="32"/>
          <w:lang w:bidi="fa-IR"/>
        </w:rPr>
        <w:t xml:space="preserve"> you can change </w:t>
      </w:r>
      <w:proofErr w:type="spellStart"/>
      <w:r>
        <w:rPr>
          <w:sz w:val="32"/>
          <w:szCs w:val="32"/>
          <w:lang w:bidi="fa-IR"/>
        </w:rPr>
        <w:t>full_name</w:t>
      </w:r>
      <w:proofErr w:type="spellEnd"/>
      <w:r>
        <w:rPr>
          <w:sz w:val="32"/>
          <w:szCs w:val="32"/>
          <w:lang w:bidi="fa-IR"/>
        </w:rPr>
        <w:t xml:space="preserve"> field:</w:t>
      </w:r>
    </w:p>
    <w:p w14:paraId="3F020AC9" w14:textId="77777777" w:rsidR="00F966FD" w:rsidRDefault="00F966FD" w:rsidP="00F966FD">
      <w:pPr>
        <w:rPr>
          <w:sz w:val="32"/>
          <w:szCs w:val="32"/>
          <w:lang w:bidi="fa-IR"/>
        </w:rPr>
      </w:pPr>
      <w:r>
        <w:rPr>
          <w:sz w:val="32"/>
          <w:szCs w:val="32"/>
          <w:lang w:bidi="fa-IR"/>
        </w:rPr>
        <w:lastRenderedPageBreak/>
        <w:t xml:space="preserve"> // notice you can also </w:t>
      </w:r>
      <w:proofErr w:type="gramStart"/>
      <w:r>
        <w:rPr>
          <w:sz w:val="32"/>
          <w:szCs w:val="32"/>
          <w:lang w:bidi="fa-IR"/>
        </w:rPr>
        <w:t>change  two</w:t>
      </w:r>
      <w:proofErr w:type="gramEnd"/>
      <w:r>
        <w:rPr>
          <w:sz w:val="32"/>
          <w:szCs w:val="32"/>
          <w:lang w:bidi="fa-IR"/>
        </w:rPr>
        <w:t xml:space="preserve"> or three fields</w:t>
      </w:r>
    </w:p>
    <w:p w14:paraId="4C6491A4" w14:textId="77777777" w:rsidR="00F966FD" w:rsidRPr="006707BB" w:rsidRDefault="00F966FD" w:rsidP="00F966FD">
      <w:pPr>
        <w:rPr>
          <w:sz w:val="32"/>
          <w:szCs w:val="32"/>
          <w:lang w:bidi="fa-IR"/>
        </w:rPr>
      </w:pPr>
      <w:r>
        <w:rPr>
          <w:rFonts w:ascii="Courier New" w:hAnsi="Courier New" w:cs="Courier New"/>
          <w:color w:val="CE9178"/>
          <w:sz w:val="32"/>
          <w:szCs w:val="32"/>
        </w:rPr>
        <w:t>{</w:t>
      </w:r>
      <w:r w:rsidRPr="006707BB">
        <w:rPr>
          <w:rFonts w:ascii="Courier New" w:hAnsi="Courier New" w:cs="Courier New"/>
          <w:color w:val="9CDCFE"/>
          <w:sz w:val="32"/>
          <w:szCs w:val="32"/>
        </w:rPr>
        <w:t>"</w:t>
      </w:r>
      <w:proofErr w:type="spellStart"/>
      <w:r w:rsidRPr="006707BB">
        <w:rPr>
          <w:rFonts w:ascii="Courier New" w:hAnsi="Courier New" w:cs="Courier New"/>
          <w:color w:val="9CDCFE"/>
          <w:sz w:val="32"/>
          <w:szCs w:val="32"/>
        </w:rPr>
        <w:t>full_name"</w:t>
      </w:r>
      <w:r w:rsidRPr="006707BB">
        <w:rPr>
          <w:rFonts w:ascii="Courier New" w:hAnsi="Courier New" w:cs="Courier New"/>
          <w:color w:val="DCDCDC"/>
          <w:sz w:val="32"/>
          <w:szCs w:val="32"/>
        </w:rPr>
        <w:t>:</w:t>
      </w:r>
      <w:r w:rsidRPr="006707BB">
        <w:rPr>
          <w:rFonts w:ascii="Courier New" w:hAnsi="Courier New" w:cs="Courier New"/>
          <w:color w:val="CE9178"/>
          <w:sz w:val="32"/>
          <w:szCs w:val="32"/>
        </w:rPr>
        <w:t>"</w:t>
      </w:r>
      <w:r>
        <w:rPr>
          <w:rFonts w:ascii="Courier New" w:hAnsi="Courier New" w:cs="Courier New"/>
          <w:color w:val="CE9178"/>
          <w:sz w:val="32"/>
          <w:szCs w:val="32"/>
        </w:rPr>
        <w:t>Nasser</w:t>
      </w:r>
      <w:proofErr w:type="spellEnd"/>
      <w:r>
        <w:rPr>
          <w:rFonts w:ascii="Courier New" w:hAnsi="Courier New" w:cs="Courier New"/>
          <w:color w:val="CE9178"/>
          <w:sz w:val="32"/>
          <w:szCs w:val="32"/>
        </w:rPr>
        <w:t xml:space="preserve"> Kiani</w:t>
      </w:r>
      <w:proofErr w:type="gramStart"/>
      <w:r w:rsidRPr="006707BB">
        <w:rPr>
          <w:rFonts w:ascii="Courier New" w:hAnsi="Courier New" w:cs="Courier New"/>
          <w:color w:val="CE9178"/>
          <w:sz w:val="32"/>
          <w:szCs w:val="32"/>
        </w:rPr>
        <w:t>"</w:t>
      </w:r>
      <w:r>
        <w:rPr>
          <w:rFonts w:ascii="Courier New" w:hAnsi="Courier New" w:cs="Courier New"/>
          <w:color w:val="CE9178"/>
          <w:sz w:val="32"/>
          <w:szCs w:val="32"/>
        </w:rPr>
        <w:t>}  “</w:t>
      </w:r>
      <w:proofErr w:type="gramEnd"/>
      <w:r>
        <w:rPr>
          <w:rFonts w:ascii="Courier New" w:hAnsi="Courier New" w:cs="Courier New"/>
          <w:color w:val="CE9178"/>
          <w:sz w:val="32"/>
          <w:szCs w:val="32"/>
        </w:rPr>
        <w:t>PUT”</w:t>
      </w:r>
    </w:p>
    <w:p w14:paraId="49342B80" w14:textId="77777777" w:rsidR="00F966FD" w:rsidRDefault="00F966FD" w:rsidP="00F966FD">
      <w:pPr>
        <w:rPr>
          <w:sz w:val="32"/>
          <w:szCs w:val="32"/>
          <w:lang w:bidi="fa-IR"/>
        </w:rPr>
      </w:pPr>
    </w:p>
    <w:p w14:paraId="7175AF0E" w14:textId="77777777" w:rsidR="00F966FD" w:rsidRDefault="00F966FD" w:rsidP="00F966FD">
      <w:pPr>
        <w:rPr>
          <w:sz w:val="32"/>
          <w:szCs w:val="32"/>
          <w:lang w:bidi="fa-IR"/>
        </w:rPr>
      </w:pPr>
    </w:p>
    <w:p w14:paraId="4AC998F5" w14:textId="77777777" w:rsidR="00F966FD" w:rsidRDefault="00F966FD" w:rsidP="00F966FD">
      <w:pPr>
        <w:rPr>
          <w:sz w:val="32"/>
          <w:szCs w:val="32"/>
          <w:lang w:bidi="fa-IR"/>
        </w:rPr>
      </w:pPr>
    </w:p>
    <w:p w14:paraId="32FDC5FF" w14:textId="77777777" w:rsidR="00F966FD" w:rsidRDefault="00F966FD" w:rsidP="00F966FD">
      <w:pPr>
        <w:rPr>
          <w:sz w:val="32"/>
          <w:szCs w:val="32"/>
          <w:lang w:bidi="fa-IR"/>
        </w:rPr>
      </w:pPr>
      <w:r>
        <w:rPr>
          <w:sz w:val="32"/>
          <w:szCs w:val="32"/>
          <w:lang w:bidi="fa-IR"/>
        </w:rPr>
        <w:t xml:space="preserve">And its return:    //as confirm </w:t>
      </w:r>
      <w:proofErr w:type="gramStart"/>
      <w:r>
        <w:rPr>
          <w:sz w:val="32"/>
          <w:szCs w:val="32"/>
          <w:lang w:bidi="fa-IR"/>
        </w:rPr>
        <w:t>data</w:t>
      </w:r>
      <w:proofErr w:type="gramEnd"/>
    </w:p>
    <w:p w14:paraId="4CA19D0E"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F12FE9F"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"avatar"</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"http://127.0.0.1:8000/media/images/profile_images/amir.today1.png"</w:t>
      </w:r>
      <w:r w:rsidRPr="00537844">
        <w:rPr>
          <w:rFonts w:ascii="Courier New" w:hAnsi="Courier New" w:cs="Courier New"/>
          <w:color w:val="DCDCDC"/>
          <w:sz w:val="18"/>
          <w:szCs w:val="18"/>
        </w:rPr>
        <w:t>,</w:t>
      </w:r>
    </w:p>
    <w:p w14:paraId="46BF001D"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w:t>
      </w:r>
      <w:proofErr w:type="spellStart"/>
      <w:proofErr w:type="gramStart"/>
      <w:r w:rsidRPr="00537844">
        <w:rPr>
          <w:rFonts w:ascii="Courier New" w:hAnsi="Courier New" w:cs="Courier New"/>
          <w:color w:val="9CDCFE"/>
          <w:sz w:val="18"/>
          <w:szCs w:val="18"/>
        </w:rPr>
        <w:t>full</w:t>
      </w:r>
      <w:proofErr w:type="gramEnd"/>
      <w:r w:rsidRPr="00537844">
        <w:rPr>
          <w:rFonts w:ascii="Courier New" w:hAnsi="Courier New" w:cs="Courier New"/>
          <w:color w:val="9CDCFE"/>
          <w:sz w:val="18"/>
          <w:szCs w:val="18"/>
        </w:rPr>
        <w:t>_name</w:t>
      </w:r>
      <w:proofErr w:type="spellEnd"/>
      <w:r w:rsidRPr="00537844">
        <w:rPr>
          <w:rFonts w:ascii="Courier New" w:hAnsi="Courier New" w:cs="Courier New"/>
          <w:color w:val="9CDCFE"/>
          <w:sz w:val="18"/>
          <w:szCs w:val="18"/>
        </w:rPr>
        <w:t>"</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"Nasser Kiani"</w:t>
      </w:r>
      <w:r w:rsidRPr="00537844">
        <w:rPr>
          <w:rFonts w:ascii="Courier New" w:hAnsi="Courier New" w:cs="Courier New"/>
          <w:color w:val="DCDCDC"/>
          <w:sz w:val="18"/>
          <w:szCs w:val="18"/>
        </w:rPr>
        <w:t>,</w:t>
      </w:r>
    </w:p>
    <w:p w14:paraId="2874372C"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F8F8F2"/>
          <w:sz w:val="18"/>
          <w:szCs w:val="18"/>
        </w:rPr>
        <w:t xml:space="preserve">    </w:t>
      </w:r>
      <w:r w:rsidRPr="00537844">
        <w:rPr>
          <w:rFonts w:ascii="Courier New" w:hAnsi="Courier New" w:cs="Courier New"/>
          <w:color w:val="9CDCFE"/>
          <w:sz w:val="18"/>
          <w:szCs w:val="18"/>
        </w:rPr>
        <w:t>"</w:t>
      </w:r>
      <w:proofErr w:type="spellStart"/>
      <w:proofErr w:type="gramStart"/>
      <w:r w:rsidRPr="00537844">
        <w:rPr>
          <w:rFonts w:ascii="Courier New" w:hAnsi="Courier New" w:cs="Courier New"/>
          <w:color w:val="9CDCFE"/>
          <w:sz w:val="18"/>
          <w:szCs w:val="18"/>
        </w:rPr>
        <w:t>phone</w:t>
      </w:r>
      <w:proofErr w:type="gramEnd"/>
      <w:r w:rsidRPr="00537844">
        <w:rPr>
          <w:rFonts w:ascii="Courier New" w:hAnsi="Courier New" w:cs="Courier New"/>
          <w:color w:val="9CDCFE"/>
          <w:sz w:val="18"/>
          <w:szCs w:val="18"/>
        </w:rPr>
        <w:t>_number</w:t>
      </w:r>
      <w:proofErr w:type="spellEnd"/>
      <w:r w:rsidRPr="00537844">
        <w:rPr>
          <w:rFonts w:ascii="Courier New" w:hAnsi="Courier New" w:cs="Courier New"/>
          <w:color w:val="9CDCFE"/>
          <w:sz w:val="18"/>
          <w:szCs w:val="18"/>
        </w:rPr>
        <w:t>"</w:t>
      </w:r>
      <w:r w:rsidRPr="00537844">
        <w:rPr>
          <w:rFonts w:ascii="Courier New" w:hAnsi="Courier New" w:cs="Courier New"/>
          <w:color w:val="DCDCDC"/>
          <w:sz w:val="18"/>
          <w:szCs w:val="18"/>
        </w:rPr>
        <w:t>:</w:t>
      </w:r>
      <w:r w:rsidRPr="00537844">
        <w:rPr>
          <w:rFonts w:ascii="Courier New" w:hAnsi="Courier New" w:cs="Courier New"/>
          <w:color w:val="F8F8F2"/>
          <w:sz w:val="18"/>
          <w:szCs w:val="18"/>
        </w:rPr>
        <w:t xml:space="preserve"> </w:t>
      </w:r>
      <w:r w:rsidRPr="00537844">
        <w:rPr>
          <w:rFonts w:ascii="Courier New" w:hAnsi="Courier New" w:cs="Courier New"/>
          <w:color w:val="CE9178"/>
          <w:sz w:val="18"/>
          <w:szCs w:val="18"/>
        </w:rPr>
        <w:t>"09134050078"</w:t>
      </w:r>
    </w:p>
    <w:p w14:paraId="0D755646" w14:textId="77777777" w:rsidR="00F966FD" w:rsidRPr="00537844" w:rsidRDefault="00F966FD" w:rsidP="00F966FD">
      <w:pPr>
        <w:shd w:val="clear" w:color="auto" w:fill="212121"/>
        <w:spacing w:line="270" w:lineRule="atLeast"/>
        <w:rPr>
          <w:rFonts w:ascii="Courier New" w:hAnsi="Courier New" w:cs="Courier New"/>
          <w:color w:val="F8F8F2"/>
          <w:sz w:val="18"/>
          <w:szCs w:val="18"/>
        </w:rPr>
      </w:pPr>
      <w:r w:rsidRPr="00537844">
        <w:rPr>
          <w:rFonts w:ascii="Courier New" w:hAnsi="Courier New" w:cs="Courier New"/>
          <w:color w:val="DCDCDC"/>
          <w:sz w:val="18"/>
          <w:szCs w:val="18"/>
        </w:rPr>
        <w:t>}</w:t>
      </w:r>
    </w:p>
    <w:p w14:paraId="697B7340" w14:textId="77777777" w:rsidR="00F966FD" w:rsidRPr="00537844" w:rsidRDefault="00F966FD" w:rsidP="00F966FD">
      <w:pPr>
        <w:rPr>
          <w:sz w:val="32"/>
          <w:szCs w:val="32"/>
          <w:lang w:bidi="fa-IR"/>
        </w:rPr>
      </w:pPr>
    </w:p>
    <w:p w14:paraId="40014474" w14:textId="77777777" w:rsidR="00F966FD" w:rsidRDefault="00F966FD" w:rsidP="00F966FD">
      <w:pPr>
        <w:rPr>
          <w:szCs w:val="36"/>
          <w:lang w:val="en-001" w:bidi="fa-IR"/>
        </w:rPr>
      </w:pPr>
      <w:r>
        <w:rPr>
          <w:szCs w:val="36"/>
          <w:lang w:val="en-001" w:bidi="fa-IR"/>
        </w:rPr>
        <w:t xml:space="preserve">Now you see that changing data </w:t>
      </w:r>
      <w:proofErr w:type="spellStart"/>
      <w:r>
        <w:rPr>
          <w:szCs w:val="36"/>
          <w:lang w:val="en-001" w:bidi="fa-IR"/>
        </w:rPr>
        <w:t>complited</w:t>
      </w:r>
      <w:proofErr w:type="spellEnd"/>
      <w:r>
        <w:rPr>
          <w:szCs w:val="36"/>
          <w:lang w:val="en-001" w:bidi="fa-IR"/>
        </w:rPr>
        <w:t>!!</w:t>
      </w:r>
    </w:p>
    <w:p w14:paraId="0BABE6B1" w14:textId="77777777" w:rsidR="00F966FD" w:rsidRDefault="00F966FD" w:rsidP="00F966FD">
      <w:pPr>
        <w:rPr>
          <w:szCs w:val="36"/>
          <w:lang w:val="en-001" w:bidi="fa-IR"/>
        </w:rPr>
      </w:pPr>
    </w:p>
    <w:p w14:paraId="5CBDD1E4" w14:textId="77777777" w:rsidR="00F966FD" w:rsidRDefault="00F966FD" w:rsidP="00F966FD">
      <w:pPr>
        <w:rPr>
          <w:szCs w:val="36"/>
          <w:lang w:val="en-001" w:bidi="fa-IR"/>
        </w:rPr>
      </w:pPr>
      <w:r>
        <w:rPr>
          <w:szCs w:val="36"/>
          <w:lang w:val="en-001" w:bidi="fa-IR"/>
        </w:rPr>
        <w:t>Saved Address:</w:t>
      </w:r>
    </w:p>
    <w:p w14:paraId="7929FD81" w14:textId="77777777" w:rsidR="00F966FD" w:rsidRDefault="00F966FD" w:rsidP="00F966FD">
      <w:pPr>
        <w:bidi/>
        <w:rPr>
          <w:szCs w:val="36"/>
          <w:rtl/>
          <w:lang w:bidi="fa-IR"/>
        </w:rPr>
      </w:pPr>
      <w:r>
        <w:rPr>
          <w:rFonts w:hint="cs"/>
          <w:szCs w:val="36"/>
          <w:rtl/>
          <w:lang w:bidi="fa-IR"/>
        </w:rPr>
        <w:t xml:space="preserve">این بخش شامل دو </w:t>
      </w:r>
      <w:proofErr w:type="spellStart"/>
      <w:r>
        <w:rPr>
          <w:szCs w:val="36"/>
          <w:lang w:val="en-001" w:bidi="fa-IR"/>
        </w:rPr>
        <w:t>url</w:t>
      </w:r>
      <w:proofErr w:type="spellEnd"/>
      <w:r>
        <w:rPr>
          <w:szCs w:val="36"/>
          <w:lang w:val="en-001" w:bidi="fa-IR"/>
        </w:rPr>
        <w:t xml:space="preserve"> </w:t>
      </w:r>
      <w:r>
        <w:rPr>
          <w:rFonts w:hint="cs"/>
          <w:szCs w:val="36"/>
          <w:rtl/>
          <w:lang w:bidi="fa-IR"/>
        </w:rPr>
        <w:t xml:space="preserve"> است. اولی برای گرفتن لیست آدرس های ذخیره شده کاربر و همچنین اضافه کردن آدرس جدید برای کاربر ، دومی برای دریافت یا ویرایش یا حذف آدرسی خاص از کاربر است.</w:t>
      </w:r>
    </w:p>
    <w:p w14:paraId="5AEF2A5C" w14:textId="77777777" w:rsidR="00F966FD" w:rsidRDefault="00F966FD" w:rsidP="00F966FD">
      <w:pPr>
        <w:bidi/>
        <w:rPr>
          <w:szCs w:val="36"/>
          <w:lang w:val="en-001" w:bidi="fa-IR"/>
        </w:rPr>
      </w:pPr>
    </w:p>
    <w:p w14:paraId="2438E5DD" w14:textId="77777777" w:rsidR="00F966FD" w:rsidRDefault="00F966FD" w:rsidP="00F966FD">
      <w:pPr>
        <w:pStyle w:val="ListParagraph"/>
        <w:numPr>
          <w:ilvl w:val="0"/>
          <w:numId w:val="2"/>
        </w:numPr>
        <w:spacing w:after="160" w:line="259" w:lineRule="auto"/>
        <w:rPr>
          <w:szCs w:val="36"/>
          <w:lang w:bidi="fa-IR"/>
        </w:rPr>
      </w:pPr>
      <w:r>
        <w:rPr>
          <w:szCs w:val="36"/>
          <w:lang w:bidi="fa-IR"/>
        </w:rPr>
        <w:t xml:space="preserve">get list or create a new </w:t>
      </w:r>
      <w:proofErr w:type="gramStart"/>
      <w:r>
        <w:rPr>
          <w:szCs w:val="36"/>
          <w:lang w:bidi="fa-IR"/>
        </w:rPr>
        <w:t>address</w:t>
      </w:r>
      <w:proofErr w:type="gramEnd"/>
    </w:p>
    <w:p w14:paraId="35D70BFA" w14:textId="77777777" w:rsidR="00F966FD" w:rsidRPr="00094FD8" w:rsidRDefault="00F966FD" w:rsidP="00F966FD">
      <w:pPr>
        <w:ind w:left="360"/>
        <w:rPr>
          <w:color w:val="467886" w:themeColor="hyperlink"/>
          <w:sz w:val="32"/>
          <w:szCs w:val="32"/>
          <w:u w:val="single"/>
          <w:lang w:val="en-001" w:bidi="fa-IR"/>
        </w:rPr>
      </w:pPr>
      <w:r>
        <w:rPr>
          <w:sz w:val="32"/>
          <w:szCs w:val="32"/>
          <w:lang w:bidi="fa-IR"/>
        </w:rPr>
        <w:t>URL</w:t>
      </w:r>
      <w:r w:rsidRPr="00094FD8">
        <w:rPr>
          <w:sz w:val="32"/>
          <w:szCs w:val="32"/>
          <w:lang w:val="en-001" w:bidi="fa-IR"/>
        </w:rPr>
        <w:t xml:space="preserve"> = </w:t>
      </w:r>
      <w:hyperlink r:id="rId13" w:history="1">
        <w:r w:rsidRPr="00094FD8">
          <w:rPr>
            <w:rStyle w:val="Hyperlink"/>
            <w:rFonts w:eastAsiaTheme="majorEastAsia"/>
            <w:lang w:val="en-001" w:bidi="fa-IR"/>
          </w:rPr>
          <w:t>http://127.0.0.1:8000/users/settings/</w:t>
        </w:r>
        <w:r w:rsidRPr="00094FD8">
          <w:rPr>
            <w:rStyle w:val="Hyperlink"/>
            <w:rFonts w:eastAsiaTheme="majorEastAsia"/>
            <w:lang w:bidi="fa-IR"/>
          </w:rPr>
          <w:t>address-list</w:t>
        </w:r>
        <w:r w:rsidRPr="00094FD8">
          <w:rPr>
            <w:rStyle w:val="Hyperlink"/>
            <w:rFonts w:eastAsiaTheme="majorEastAsia"/>
            <w:lang w:val="en-001" w:bidi="fa-IR"/>
          </w:rPr>
          <w:t>/</w:t>
        </w:r>
      </w:hyperlink>
    </w:p>
    <w:p w14:paraId="15F3549C" w14:textId="77777777" w:rsidR="00F966FD" w:rsidRDefault="00F966FD" w:rsidP="00F966FD">
      <w:pPr>
        <w:pStyle w:val="ListParagraph"/>
        <w:rPr>
          <w:rStyle w:val="Hyperlink"/>
          <w:rFonts w:eastAsiaTheme="majorEastAsia"/>
          <w:lang w:val="en-001" w:bidi="fa-IR"/>
        </w:rPr>
      </w:pPr>
    </w:p>
    <w:p w14:paraId="33018F88" w14:textId="77777777" w:rsidR="00F966FD" w:rsidRDefault="00F966FD" w:rsidP="00F966FD">
      <w:pPr>
        <w:pStyle w:val="ListParagraph"/>
        <w:rPr>
          <w:szCs w:val="36"/>
          <w:lang w:val="en-001" w:bidi="fa-IR"/>
        </w:rPr>
      </w:pPr>
      <w:r>
        <w:rPr>
          <w:szCs w:val="36"/>
          <w:lang w:val="en-001" w:bidi="fa-IR"/>
        </w:rPr>
        <w:t>If method is GET:    // return list of user addresses, response(200_ok)</w:t>
      </w:r>
    </w:p>
    <w:p w14:paraId="5DEC2A59" w14:textId="77777777" w:rsidR="00F966FD" w:rsidRDefault="00F966FD" w:rsidP="00F966FD">
      <w:pPr>
        <w:pStyle w:val="ListParagraph"/>
        <w:rPr>
          <w:szCs w:val="36"/>
          <w:lang w:val="en-001" w:bidi="fa-IR"/>
        </w:rPr>
      </w:pPr>
    </w:p>
    <w:p w14:paraId="48217F4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481CDD06"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658104A"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8</w:t>
      </w:r>
      <w:r w:rsidRPr="00EF7972">
        <w:rPr>
          <w:rFonts w:ascii="Consolas" w:hAnsi="Consolas"/>
          <w:color w:val="333333"/>
          <w:sz w:val="21"/>
          <w:szCs w:val="21"/>
        </w:rPr>
        <w:t>,</w:t>
      </w:r>
    </w:p>
    <w:p w14:paraId="4B75A9F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بلوار شفق کوه نور</w:t>
      </w:r>
      <w:r w:rsidRPr="00EF7972">
        <w:rPr>
          <w:rFonts w:ascii="Consolas" w:hAnsi="Consolas"/>
          <w:color w:val="008800"/>
          <w:sz w:val="21"/>
          <w:szCs w:val="21"/>
        </w:rPr>
        <w:t>"</w:t>
      </w:r>
      <w:r w:rsidRPr="00EF7972">
        <w:rPr>
          <w:rFonts w:ascii="Consolas" w:hAnsi="Consolas"/>
          <w:color w:val="333333"/>
          <w:sz w:val="21"/>
          <w:szCs w:val="21"/>
        </w:rPr>
        <w:t>,</w:t>
      </w:r>
    </w:p>
    <w:p w14:paraId="7C057231"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7FAB4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67E649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08A4348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1E7F127B"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r w:rsidRPr="00EF7972">
        <w:rPr>
          <w:rFonts w:ascii="Consolas" w:hAnsi="Consolas"/>
          <w:color w:val="333333"/>
          <w:sz w:val="21"/>
          <w:szCs w:val="21"/>
        </w:rPr>
        <w:t>,</w:t>
      </w:r>
    </w:p>
    <w:p w14:paraId="0BF4B57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5E1E288"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9</w:t>
      </w:r>
      <w:r w:rsidRPr="00EF7972">
        <w:rPr>
          <w:rFonts w:ascii="Consolas" w:hAnsi="Consolas"/>
          <w:color w:val="333333"/>
          <w:sz w:val="21"/>
          <w:szCs w:val="21"/>
        </w:rPr>
        <w:t>,</w:t>
      </w:r>
    </w:p>
    <w:p w14:paraId="05BC488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proofErr w:type="spellStart"/>
      <w:r w:rsidRPr="00EF7972">
        <w:rPr>
          <w:rFonts w:ascii="Consolas" w:hAnsi="Consolas"/>
          <w:color w:val="008800"/>
          <w:sz w:val="21"/>
          <w:szCs w:val="21"/>
        </w:rPr>
        <w:t>falavarjan</w:t>
      </w:r>
      <w:proofErr w:type="spellEnd"/>
      <w:r w:rsidRPr="00EF7972">
        <w:rPr>
          <w:rFonts w:ascii="Consolas" w:hAnsi="Consolas"/>
          <w:color w:val="008800"/>
          <w:sz w:val="21"/>
          <w:szCs w:val="21"/>
        </w:rPr>
        <w:t>"</w:t>
      </w:r>
      <w:r w:rsidRPr="00EF7972">
        <w:rPr>
          <w:rFonts w:ascii="Consolas" w:hAnsi="Consolas"/>
          <w:color w:val="333333"/>
          <w:sz w:val="21"/>
          <w:szCs w:val="21"/>
        </w:rPr>
        <w:t>,</w:t>
      </w:r>
    </w:p>
    <w:p w14:paraId="2336798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"Isfahan"</w:t>
      </w:r>
      <w:r w:rsidRPr="00EF7972">
        <w:rPr>
          <w:rFonts w:ascii="Consolas" w:hAnsi="Consolas"/>
          <w:color w:val="333333"/>
          <w:sz w:val="21"/>
          <w:szCs w:val="21"/>
        </w:rPr>
        <w:t>,</w:t>
      </w:r>
    </w:p>
    <w:p w14:paraId="7BE1AC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lastRenderedPageBreak/>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proofErr w:type="spellStart"/>
      <w:r w:rsidRPr="00EF7972">
        <w:rPr>
          <w:rFonts w:ascii="Consolas" w:hAnsi="Consolas"/>
          <w:color w:val="008800"/>
          <w:sz w:val="21"/>
          <w:szCs w:val="21"/>
        </w:rPr>
        <w:t>falavar</w:t>
      </w:r>
      <w:proofErr w:type="spellEnd"/>
      <w:r w:rsidRPr="00EF7972">
        <w:rPr>
          <w:rFonts w:ascii="Consolas" w:hAnsi="Consolas"/>
          <w:color w:val="008800"/>
          <w:sz w:val="21"/>
          <w:szCs w:val="21"/>
        </w:rPr>
        <w:t xml:space="preserve"> city"</w:t>
      </w:r>
      <w:r w:rsidRPr="00EF7972">
        <w:rPr>
          <w:rFonts w:ascii="Consolas" w:hAnsi="Consolas"/>
          <w:color w:val="333333"/>
          <w:sz w:val="21"/>
          <w:szCs w:val="21"/>
        </w:rPr>
        <w:t>,</w:t>
      </w:r>
    </w:p>
    <w:p w14:paraId="1BB3DB5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"12223445678i6"</w:t>
      </w:r>
      <w:r w:rsidRPr="00EF7972">
        <w:rPr>
          <w:rFonts w:ascii="Consolas" w:hAnsi="Consolas"/>
          <w:color w:val="333333"/>
          <w:sz w:val="21"/>
          <w:szCs w:val="21"/>
        </w:rPr>
        <w:t>,</w:t>
      </w:r>
    </w:p>
    <w:p w14:paraId="5DF33B8D"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574075F9"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5EFAC4E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808000"/>
          <w:sz w:val="21"/>
          <w:szCs w:val="21"/>
        </w:rPr>
        <w:t>]</w:t>
      </w:r>
    </w:p>
    <w:p w14:paraId="5561680D" w14:textId="77777777" w:rsidR="00F966FD" w:rsidRDefault="00F966FD" w:rsidP="00F966FD">
      <w:pPr>
        <w:pStyle w:val="ListParagraph"/>
        <w:rPr>
          <w:szCs w:val="36"/>
          <w:lang w:val="en-001" w:bidi="fa-IR"/>
        </w:rPr>
      </w:pPr>
    </w:p>
    <w:p w14:paraId="14E19E28" w14:textId="77777777" w:rsidR="00F966FD" w:rsidRDefault="00F966FD" w:rsidP="00F966FD">
      <w:pPr>
        <w:pStyle w:val="ListParagraph"/>
        <w:bidi/>
        <w:jc w:val="right"/>
        <w:rPr>
          <w:szCs w:val="36"/>
          <w:lang w:val="en-001" w:bidi="fa-IR"/>
        </w:rPr>
      </w:pPr>
    </w:p>
    <w:p w14:paraId="2E7D196F" w14:textId="77777777" w:rsidR="00F966FD" w:rsidRDefault="00F966FD" w:rsidP="00F966FD">
      <w:pPr>
        <w:pStyle w:val="ListParagraph"/>
        <w:bidi/>
        <w:jc w:val="right"/>
        <w:rPr>
          <w:szCs w:val="36"/>
          <w:lang w:val="en-001" w:bidi="fa-IR"/>
        </w:rPr>
      </w:pPr>
    </w:p>
    <w:p w14:paraId="104573F2" w14:textId="77777777" w:rsidR="00F966FD" w:rsidRDefault="00F966FD" w:rsidP="00F966FD">
      <w:pPr>
        <w:pStyle w:val="ListParagraph"/>
        <w:bidi/>
        <w:jc w:val="right"/>
        <w:rPr>
          <w:szCs w:val="36"/>
          <w:lang w:val="en-001" w:bidi="fa-IR"/>
        </w:rPr>
      </w:pPr>
    </w:p>
    <w:p w14:paraId="537DBC5E" w14:textId="77777777" w:rsidR="00F966FD" w:rsidRDefault="00F966FD" w:rsidP="00F966FD">
      <w:pPr>
        <w:pStyle w:val="ListParagraph"/>
        <w:bidi/>
        <w:jc w:val="right"/>
        <w:rPr>
          <w:szCs w:val="36"/>
          <w:lang w:val="en-001" w:bidi="fa-IR"/>
        </w:rPr>
      </w:pPr>
    </w:p>
    <w:p w14:paraId="19B0377F" w14:textId="77777777" w:rsidR="00F966FD" w:rsidRDefault="00F966FD" w:rsidP="00F966FD">
      <w:pPr>
        <w:pStyle w:val="ListParagraph"/>
        <w:bidi/>
        <w:jc w:val="right"/>
        <w:rPr>
          <w:szCs w:val="36"/>
          <w:lang w:val="en-001" w:bidi="fa-IR"/>
        </w:rPr>
      </w:pPr>
    </w:p>
    <w:p w14:paraId="184DB258" w14:textId="77777777" w:rsidR="00F966FD" w:rsidRDefault="00F966FD" w:rsidP="00F966FD">
      <w:pPr>
        <w:pStyle w:val="ListParagraph"/>
        <w:bidi/>
        <w:jc w:val="right"/>
        <w:rPr>
          <w:szCs w:val="36"/>
          <w:lang w:val="en-001" w:bidi="fa-IR"/>
        </w:rPr>
      </w:pPr>
      <w:r>
        <w:rPr>
          <w:szCs w:val="36"/>
          <w:lang w:val="en-001" w:bidi="fa-IR"/>
        </w:rPr>
        <w:tab/>
        <w:t xml:space="preserve">If method is post:    //you can create new </w:t>
      </w:r>
      <w:proofErr w:type="gramStart"/>
      <w:r>
        <w:rPr>
          <w:szCs w:val="36"/>
          <w:lang w:val="en-001" w:bidi="fa-IR"/>
        </w:rPr>
        <w:t>one</w:t>
      </w:r>
      <w:proofErr w:type="gramEnd"/>
    </w:p>
    <w:p w14:paraId="77BF9E13" w14:textId="77777777" w:rsidR="00F966FD" w:rsidRDefault="00F966FD" w:rsidP="00F966FD">
      <w:pPr>
        <w:pStyle w:val="ListParagraph"/>
        <w:bidi/>
        <w:jc w:val="center"/>
        <w:rPr>
          <w:szCs w:val="36"/>
          <w:lang w:val="en-001" w:bidi="fa-IR"/>
        </w:rPr>
      </w:pPr>
    </w:p>
    <w:p w14:paraId="0D204361" w14:textId="77777777" w:rsidR="00F966FD" w:rsidRDefault="00F966FD" w:rsidP="00F966FD">
      <w:pPr>
        <w:pStyle w:val="ListParagraph"/>
        <w:bidi/>
        <w:jc w:val="right"/>
        <w:rPr>
          <w:szCs w:val="36"/>
          <w:lang w:val="en-001" w:bidi="fa-IR"/>
        </w:rPr>
      </w:pPr>
    </w:p>
    <w:p w14:paraId="29C5991C" w14:textId="77777777" w:rsidR="00F966FD" w:rsidRPr="00EF7972" w:rsidRDefault="00F966FD" w:rsidP="00F966FD">
      <w:pPr>
        <w:pStyle w:val="ListParagraph"/>
        <w:bidi/>
        <w:jc w:val="right"/>
        <w:rPr>
          <w:szCs w:val="36"/>
          <w:lang w:val="en-001" w:bidi="fa-IR"/>
        </w:rPr>
      </w:pPr>
      <w:r>
        <w:rPr>
          <w:rFonts w:cs="Arial"/>
          <w:szCs w:val="36"/>
          <w:lang w:val="en-001" w:bidi="fa-IR"/>
        </w:rPr>
        <w:t>{</w:t>
      </w:r>
    </w:p>
    <w:p w14:paraId="1C8F9BD8"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street</w:t>
      </w:r>
      <w:r w:rsidRPr="00EF7972">
        <w:rPr>
          <w:rFonts w:cs="Arial"/>
          <w:szCs w:val="36"/>
          <w:rtl/>
          <w:lang w:val="en-001" w:bidi="fa-IR"/>
        </w:rPr>
        <w:t>": "اصفهان خ</w:t>
      </w:r>
      <w:r w:rsidRPr="00EF7972">
        <w:rPr>
          <w:rFonts w:cs="Arial" w:hint="cs"/>
          <w:szCs w:val="36"/>
          <w:rtl/>
          <w:lang w:val="en-001" w:bidi="fa-IR"/>
        </w:rPr>
        <w:t>ی</w:t>
      </w:r>
      <w:r w:rsidRPr="00EF7972">
        <w:rPr>
          <w:rFonts w:cs="Arial" w:hint="eastAsia"/>
          <w:szCs w:val="36"/>
          <w:rtl/>
          <w:lang w:val="en-001" w:bidi="fa-IR"/>
        </w:rPr>
        <w:t>ابان</w:t>
      </w:r>
      <w:r w:rsidRPr="00EF7972">
        <w:rPr>
          <w:rFonts w:cs="Arial"/>
          <w:szCs w:val="36"/>
          <w:rtl/>
          <w:lang w:val="en-001" w:bidi="fa-IR"/>
        </w:rPr>
        <w:t xml:space="preserve"> مشتاق",</w:t>
      </w:r>
    </w:p>
    <w:p w14:paraId="4C5A6AAF"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city</w:t>
      </w:r>
      <w:r w:rsidRPr="00EF7972">
        <w:rPr>
          <w:rFonts w:cs="Arial"/>
          <w:szCs w:val="36"/>
          <w:rtl/>
          <w:lang w:val="en-001" w:bidi="fa-IR"/>
        </w:rPr>
        <w:t>": "اصفهان",</w:t>
      </w:r>
    </w:p>
    <w:p w14:paraId="43BBA4C6"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r w:rsidRPr="00EF7972">
        <w:rPr>
          <w:szCs w:val="36"/>
          <w:lang w:val="en-001" w:bidi="fa-IR"/>
        </w:rPr>
        <w:t>state</w:t>
      </w:r>
      <w:r w:rsidRPr="00EF7972">
        <w:rPr>
          <w:rFonts w:cs="Arial"/>
          <w:szCs w:val="36"/>
          <w:rtl/>
          <w:lang w:val="en-001" w:bidi="fa-IR"/>
        </w:rPr>
        <w:t>": "اصفهان",</w:t>
      </w:r>
    </w:p>
    <w:p w14:paraId="10AD1AAC" w14:textId="77777777" w:rsidR="00F966FD" w:rsidRPr="00EF7972" w:rsidRDefault="00F966FD" w:rsidP="00F966FD">
      <w:pPr>
        <w:pStyle w:val="ListParagraph"/>
        <w:bidi/>
        <w:jc w:val="right"/>
        <w:rPr>
          <w:szCs w:val="36"/>
          <w:lang w:val="en-001" w:bidi="fa-IR"/>
        </w:rPr>
      </w:pPr>
      <w:r w:rsidRPr="00EF7972">
        <w:rPr>
          <w:rFonts w:cs="Arial"/>
          <w:szCs w:val="36"/>
          <w:rtl/>
          <w:lang w:val="en-001" w:bidi="fa-IR"/>
        </w:rPr>
        <w:t>"</w:t>
      </w:r>
      <w:proofErr w:type="spellStart"/>
      <w:r w:rsidRPr="00EF7972">
        <w:rPr>
          <w:szCs w:val="36"/>
          <w:lang w:val="en-001" w:bidi="fa-IR"/>
        </w:rPr>
        <w:t>zip_code</w:t>
      </w:r>
      <w:proofErr w:type="spellEnd"/>
      <w:r w:rsidRPr="00EF7972">
        <w:rPr>
          <w:szCs w:val="36"/>
          <w:lang w:val="en-001" w:bidi="fa-IR"/>
        </w:rPr>
        <w:t>": "13397_186883</w:t>
      </w:r>
      <w:r w:rsidRPr="00EF7972">
        <w:rPr>
          <w:rFonts w:cs="Arial"/>
          <w:szCs w:val="36"/>
          <w:rtl/>
          <w:lang w:val="en-001" w:bidi="fa-IR"/>
        </w:rPr>
        <w:t>",</w:t>
      </w:r>
    </w:p>
    <w:p w14:paraId="5BE4EAAF" w14:textId="77777777" w:rsidR="00F966FD" w:rsidRPr="005267B6" w:rsidRDefault="00F966FD" w:rsidP="00F966FD">
      <w:pPr>
        <w:pStyle w:val="ListParagraph"/>
        <w:bidi/>
        <w:jc w:val="right"/>
        <w:rPr>
          <w:rFonts w:cs="Arial"/>
          <w:szCs w:val="36"/>
          <w:lang w:val="en-001" w:bidi="fa-IR"/>
        </w:rPr>
      </w:pPr>
      <w:r>
        <w:rPr>
          <w:rFonts w:cs="Arial"/>
          <w:szCs w:val="36"/>
          <w:lang w:val="en-001" w:bidi="fa-IR"/>
        </w:rPr>
        <w:t>}</w:t>
      </w:r>
    </w:p>
    <w:p w14:paraId="780C303C" w14:textId="77777777" w:rsidR="00F966FD" w:rsidRDefault="00F966FD" w:rsidP="00F966FD">
      <w:pPr>
        <w:pStyle w:val="ListParagraph"/>
        <w:bidi/>
        <w:rPr>
          <w:rFonts w:cs="Arial"/>
          <w:szCs w:val="36"/>
          <w:rtl/>
          <w:lang w:bidi="fa-IR"/>
        </w:rPr>
      </w:pPr>
      <w:r>
        <w:rPr>
          <w:rFonts w:cs="Arial" w:hint="cs"/>
          <w:szCs w:val="36"/>
          <w:rtl/>
          <w:lang w:bidi="fa-IR"/>
        </w:rPr>
        <w:t xml:space="preserve">در هنگام ساخت آدرس جدید لازم نیست که آیدی برای آدرس و کاربر آن ارسال شود ولی مقدار دادن بقیه فیلد ها </w:t>
      </w:r>
      <w:r w:rsidRPr="00EF7972">
        <w:rPr>
          <w:rFonts w:cs="Arial" w:hint="cs"/>
          <w:color w:val="FF0000"/>
          <w:szCs w:val="36"/>
          <w:rtl/>
          <w:lang w:bidi="fa-IR"/>
        </w:rPr>
        <w:t>الزامی</w:t>
      </w:r>
      <w:r>
        <w:rPr>
          <w:rFonts w:cs="Arial" w:hint="cs"/>
          <w:szCs w:val="36"/>
          <w:rtl/>
          <w:lang w:bidi="fa-IR"/>
        </w:rPr>
        <w:t xml:space="preserve"> است.</w:t>
      </w:r>
    </w:p>
    <w:p w14:paraId="06A366E3" w14:textId="77777777" w:rsidR="00F966FD" w:rsidRDefault="00F966FD" w:rsidP="00F966FD">
      <w:pPr>
        <w:pStyle w:val="ListParagraph"/>
        <w:bidi/>
        <w:rPr>
          <w:rFonts w:cs="Arial"/>
          <w:szCs w:val="36"/>
          <w:rtl/>
          <w:lang w:bidi="fa-IR"/>
        </w:rPr>
      </w:pPr>
    </w:p>
    <w:p w14:paraId="45AEB3F5" w14:textId="77777777" w:rsidR="00F966FD" w:rsidRDefault="00F966FD" w:rsidP="00F966FD">
      <w:pPr>
        <w:pStyle w:val="ListParagraph"/>
        <w:bidi/>
        <w:rPr>
          <w:rFonts w:cs="Arial"/>
          <w:szCs w:val="36"/>
          <w:rtl/>
          <w:lang w:bidi="fa-IR"/>
        </w:rPr>
      </w:pPr>
    </w:p>
    <w:p w14:paraId="5A3A9F42" w14:textId="77777777" w:rsidR="00F966FD" w:rsidRDefault="00F966FD" w:rsidP="00F966FD">
      <w:pPr>
        <w:pStyle w:val="ListParagraph"/>
        <w:rPr>
          <w:rFonts w:cs="Arial"/>
          <w:szCs w:val="36"/>
          <w:lang w:val="en-001" w:bidi="fa-IR"/>
        </w:rPr>
      </w:pPr>
      <w:r>
        <w:rPr>
          <w:rFonts w:cs="Arial"/>
          <w:szCs w:val="36"/>
          <w:lang w:val="en-001" w:bidi="fa-IR"/>
        </w:rPr>
        <w:t>In answer of our request:   //</w:t>
      </w:r>
      <w:r w:rsidRPr="00C65C0C">
        <w:rPr>
          <w:rFonts w:cs="Arial"/>
          <w:color w:val="00B050"/>
          <w:szCs w:val="36"/>
          <w:lang w:val="en-001" w:bidi="fa-IR"/>
        </w:rPr>
        <w:t>response(201_Created)</w:t>
      </w:r>
    </w:p>
    <w:p w14:paraId="15FC9E5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175330A5"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id</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10</w:t>
      </w:r>
      <w:r w:rsidRPr="00EF7972">
        <w:rPr>
          <w:rFonts w:ascii="Consolas" w:hAnsi="Consolas"/>
          <w:color w:val="333333"/>
          <w:sz w:val="21"/>
          <w:szCs w:val="21"/>
        </w:rPr>
        <w:t>,</w:t>
      </w:r>
    </w:p>
    <w:p w14:paraId="6D7DF6E4"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street</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 خیابان مشتاق</w:t>
      </w:r>
      <w:r w:rsidRPr="00EF7972">
        <w:rPr>
          <w:rFonts w:ascii="Consolas" w:hAnsi="Consolas"/>
          <w:color w:val="008800"/>
          <w:sz w:val="21"/>
          <w:szCs w:val="21"/>
        </w:rPr>
        <w:t>"</w:t>
      </w:r>
      <w:r w:rsidRPr="00EF7972">
        <w:rPr>
          <w:rFonts w:ascii="Consolas" w:hAnsi="Consolas"/>
          <w:color w:val="333333"/>
          <w:sz w:val="21"/>
          <w:szCs w:val="21"/>
        </w:rPr>
        <w:t>,</w:t>
      </w:r>
    </w:p>
    <w:p w14:paraId="14757793"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city</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797907DC"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state</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w:t>
      </w:r>
      <w:r w:rsidRPr="00EF7972">
        <w:rPr>
          <w:rFonts w:ascii="Consolas" w:hAnsi="Consolas"/>
          <w:color w:val="008800"/>
          <w:sz w:val="21"/>
          <w:szCs w:val="21"/>
          <w:rtl/>
        </w:rPr>
        <w:t>اصفهان</w:t>
      </w:r>
      <w:r w:rsidRPr="00EF7972">
        <w:rPr>
          <w:rFonts w:ascii="Consolas" w:hAnsi="Consolas"/>
          <w:color w:val="008800"/>
          <w:sz w:val="21"/>
          <w:szCs w:val="21"/>
        </w:rPr>
        <w:t>"</w:t>
      </w:r>
      <w:r w:rsidRPr="00EF7972">
        <w:rPr>
          <w:rFonts w:ascii="Consolas" w:hAnsi="Consolas"/>
          <w:color w:val="333333"/>
          <w:sz w:val="21"/>
          <w:szCs w:val="21"/>
        </w:rPr>
        <w:t>,</w:t>
      </w:r>
    </w:p>
    <w:p w14:paraId="332F6B5F"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proofErr w:type="spellStart"/>
      <w:proofErr w:type="gramStart"/>
      <w:r w:rsidRPr="00EF7972">
        <w:rPr>
          <w:rFonts w:ascii="Consolas" w:hAnsi="Consolas"/>
          <w:b/>
          <w:bCs/>
          <w:color w:val="000000"/>
          <w:sz w:val="21"/>
          <w:szCs w:val="21"/>
        </w:rPr>
        <w:t>zip</w:t>
      </w:r>
      <w:proofErr w:type="gramEnd"/>
      <w:r w:rsidRPr="00EF7972">
        <w:rPr>
          <w:rFonts w:ascii="Consolas" w:hAnsi="Consolas"/>
          <w:b/>
          <w:bCs/>
          <w:color w:val="000000"/>
          <w:sz w:val="21"/>
          <w:szCs w:val="21"/>
        </w:rPr>
        <w:t>_code</w:t>
      </w:r>
      <w:proofErr w:type="spellEnd"/>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008800"/>
          <w:sz w:val="21"/>
          <w:szCs w:val="21"/>
        </w:rPr>
        <w:t>"13397_186883"</w:t>
      </w:r>
      <w:r w:rsidRPr="00EF7972">
        <w:rPr>
          <w:rFonts w:ascii="Consolas" w:hAnsi="Consolas"/>
          <w:color w:val="333333"/>
          <w:sz w:val="21"/>
          <w:szCs w:val="21"/>
        </w:rPr>
        <w:t>,</w:t>
      </w:r>
    </w:p>
    <w:p w14:paraId="3D36FD72"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AFAFA"/>
          <w:sz w:val="2"/>
          <w:szCs w:val="2"/>
        </w:rPr>
        <w:t>"</w:t>
      </w:r>
      <w:r w:rsidRPr="00EF7972">
        <w:rPr>
          <w:rFonts w:ascii="Consolas" w:hAnsi="Consolas"/>
          <w:b/>
          <w:bCs/>
          <w:color w:val="000000"/>
          <w:sz w:val="21"/>
          <w:szCs w:val="21"/>
        </w:rPr>
        <w:t>user</w:t>
      </w:r>
      <w:r w:rsidRPr="00EF7972">
        <w:rPr>
          <w:rFonts w:ascii="Consolas" w:hAnsi="Consolas"/>
          <w:color w:val="FAFAFA"/>
          <w:sz w:val="2"/>
          <w:szCs w:val="2"/>
        </w:rPr>
        <w:t>"</w:t>
      </w:r>
      <w:r w:rsidRPr="00EF7972">
        <w:rPr>
          <w:rFonts w:ascii="Consolas" w:hAnsi="Consolas"/>
          <w:b/>
          <w:bCs/>
          <w:color w:val="000000"/>
          <w:sz w:val="21"/>
          <w:szCs w:val="21"/>
        </w:rPr>
        <w:t>:</w:t>
      </w:r>
      <w:r w:rsidRPr="00EF7972">
        <w:rPr>
          <w:rFonts w:ascii="Consolas" w:hAnsi="Consolas"/>
          <w:color w:val="333333"/>
          <w:sz w:val="21"/>
          <w:szCs w:val="21"/>
        </w:rPr>
        <w:t xml:space="preserve"> </w:t>
      </w:r>
      <w:r w:rsidRPr="00EF7972">
        <w:rPr>
          <w:rFonts w:ascii="Consolas" w:hAnsi="Consolas"/>
          <w:color w:val="880000"/>
          <w:sz w:val="21"/>
          <w:szCs w:val="21"/>
        </w:rPr>
        <w:t>5</w:t>
      </w:r>
    </w:p>
    <w:p w14:paraId="01A5C167" w14:textId="77777777" w:rsidR="00F966FD" w:rsidRPr="00EF7972" w:rsidRDefault="00F966FD" w:rsidP="00F966FD">
      <w:pPr>
        <w:shd w:val="clear" w:color="auto" w:fill="FFFFFF"/>
        <w:rPr>
          <w:rFonts w:ascii="Consolas" w:hAnsi="Consolas"/>
          <w:color w:val="333333"/>
          <w:sz w:val="21"/>
          <w:szCs w:val="21"/>
        </w:rPr>
      </w:pPr>
      <w:r w:rsidRPr="00EF7972">
        <w:rPr>
          <w:rFonts w:ascii="Consolas" w:hAnsi="Consolas"/>
          <w:color w:val="FFA500"/>
          <w:sz w:val="21"/>
          <w:szCs w:val="21"/>
        </w:rPr>
        <w:t>}</w:t>
      </w:r>
    </w:p>
    <w:p w14:paraId="4EF94EBB" w14:textId="77777777" w:rsidR="00F966FD" w:rsidRDefault="00F966FD" w:rsidP="00F966FD">
      <w:pPr>
        <w:rPr>
          <w:rFonts w:cs="Arial"/>
          <w:szCs w:val="36"/>
          <w:lang w:val="en-001" w:bidi="fa-IR"/>
        </w:rPr>
      </w:pPr>
    </w:p>
    <w:p w14:paraId="4D4E2C42" w14:textId="77777777" w:rsidR="00F966FD" w:rsidRDefault="00F966FD" w:rsidP="00F966FD">
      <w:pPr>
        <w:rPr>
          <w:rFonts w:cs="Arial"/>
          <w:szCs w:val="36"/>
          <w:lang w:val="en-001" w:bidi="fa-IR"/>
        </w:rPr>
      </w:pPr>
      <w:proofErr w:type="gramStart"/>
      <w:r>
        <w:rPr>
          <w:rFonts w:cs="Arial"/>
          <w:szCs w:val="36"/>
          <w:lang w:val="en-001" w:bidi="fa-IR"/>
        </w:rPr>
        <w:t>2.get ,</w:t>
      </w:r>
      <w:proofErr w:type="gramEnd"/>
      <w:r>
        <w:rPr>
          <w:rFonts w:cs="Arial"/>
          <w:szCs w:val="36"/>
          <w:lang w:val="en-001" w:bidi="fa-IR"/>
        </w:rPr>
        <w:t xml:space="preserve"> edit, delete an address</w:t>
      </w:r>
    </w:p>
    <w:p w14:paraId="4B04BA7D" w14:textId="77777777" w:rsidR="00F966FD" w:rsidRDefault="00F966FD" w:rsidP="00F966FD">
      <w:pPr>
        <w:bidi/>
        <w:rPr>
          <w:rFonts w:cs="Arial"/>
          <w:szCs w:val="36"/>
          <w:rtl/>
          <w:lang w:bidi="fa-IR"/>
        </w:rPr>
      </w:pPr>
      <w:r>
        <w:rPr>
          <w:rFonts w:cs="Arial" w:hint="cs"/>
          <w:szCs w:val="36"/>
          <w:rtl/>
          <w:lang w:bidi="fa-IR"/>
        </w:rPr>
        <w:t xml:space="preserve">در این بخش </w:t>
      </w:r>
      <w:r w:rsidRPr="00C65C0C">
        <w:rPr>
          <w:rFonts w:cs="Arial" w:hint="cs"/>
          <w:color w:val="FF0000"/>
          <w:szCs w:val="36"/>
          <w:rtl/>
          <w:lang w:bidi="fa-IR"/>
        </w:rPr>
        <w:t>لازم</w:t>
      </w:r>
      <w:r>
        <w:rPr>
          <w:rFonts w:cs="Arial" w:hint="cs"/>
          <w:szCs w:val="36"/>
          <w:rtl/>
          <w:lang w:bidi="fa-IR"/>
        </w:rPr>
        <w:t xml:space="preserve"> است حتما آیدی آن آدرس خاص در انتهای </w:t>
      </w:r>
      <w:r>
        <w:rPr>
          <w:rFonts w:cs="Arial"/>
          <w:szCs w:val="36"/>
          <w:lang w:val="en-001" w:bidi="fa-IR"/>
        </w:rPr>
        <w:t xml:space="preserve">URL </w:t>
      </w:r>
      <w:r>
        <w:rPr>
          <w:rFonts w:cs="Arial" w:hint="cs"/>
          <w:szCs w:val="36"/>
          <w:rtl/>
          <w:lang w:bidi="fa-IR"/>
        </w:rPr>
        <w:t xml:space="preserve"> ارسال شود.</w:t>
      </w:r>
    </w:p>
    <w:p w14:paraId="0F733770" w14:textId="77777777" w:rsidR="00F966FD" w:rsidRPr="00C65C0C" w:rsidRDefault="00F966FD" w:rsidP="00F966FD">
      <w:pPr>
        <w:rPr>
          <w:rFonts w:cs="Arial"/>
          <w:szCs w:val="36"/>
          <w:lang w:val="en-001" w:bidi="fa-IR"/>
        </w:rPr>
      </w:pPr>
    </w:p>
    <w:p w14:paraId="522277FD" w14:textId="77777777" w:rsidR="00F966FD" w:rsidRDefault="00F966FD" w:rsidP="00F966FD">
      <w:pPr>
        <w:ind w:left="360"/>
        <w:rPr>
          <w:color w:val="FF0000"/>
          <w:sz w:val="32"/>
          <w:szCs w:val="32"/>
          <w:lang w:val="en-001" w:bidi="fa-IR"/>
        </w:rPr>
      </w:pPr>
      <w:r>
        <w:rPr>
          <w:sz w:val="32"/>
          <w:szCs w:val="32"/>
          <w:lang w:bidi="fa-IR"/>
        </w:rPr>
        <w:t>URL</w:t>
      </w:r>
      <w:r w:rsidRPr="00094FD8">
        <w:rPr>
          <w:sz w:val="32"/>
          <w:szCs w:val="32"/>
          <w:lang w:val="en-001" w:bidi="fa-IR"/>
        </w:rPr>
        <w:t xml:space="preserve"> = </w:t>
      </w:r>
      <w:hyperlink r:id="rId14" w:history="1">
        <w:r w:rsidRPr="00BA5ECB">
          <w:rPr>
            <w:rStyle w:val="Hyperlink"/>
            <w:rFonts w:eastAsiaTheme="majorEastAsia"/>
            <w:lang w:val="en-001" w:bidi="fa-IR"/>
          </w:rPr>
          <w:t>http://127.0.0.1:8000/users/settings/</w:t>
        </w:r>
        <w:r w:rsidRPr="00BA5ECB">
          <w:rPr>
            <w:rStyle w:val="Hyperlink"/>
            <w:rFonts w:eastAsiaTheme="majorEastAsia"/>
            <w:lang w:bidi="fa-IR"/>
          </w:rPr>
          <w:t>address-</w:t>
        </w:r>
        <w:r w:rsidRPr="00BA5ECB">
          <w:rPr>
            <w:rStyle w:val="Hyperlink"/>
            <w:rFonts w:eastAsiaTheme="majorEastAsia"/>
            <w:lang w:val="en-001" w:bidi="fa-IR"/>
          </w:rPr>
          <w:t>edit/</w:t>
        </w:r>
        <w:r w:rsidRPr="00C65C0C">
          <w:rPr>
            <w:rStyle w:val="Hyperlink"/>
            <w:rFonts w:eastAsiaTheme="majorEastAsia"/>
            <w:color w:val="FF0000"/>
            <w:lang w:val="en-001" w:bidi="fa-IR"/>
          </w:rPr>
          <w:t>id</w:t>
        </w:r>
      </w:hyperlink>
    </w:p>
    <w:p w14:paraId="0F61F683" w14:textId="77777777" w:rsidR="00F966FD" w:rsidRPr="00C65C0C" w:rsidRDefault="00F966FD" w:rsidP="00F966FD">
      <w:pPr>
        <w:ind w:left="360"/>
        <w:rPr>
          <w:color w:val="FF0000"/>
          <w:sz w:val="32"/>
          <w:szCs w:val="32"/>
          <w:u w:val="single"/>
          <w:lang w:val="en-001" w:bidi="fa-IR"/>
        </w:rPr>
      </w:pPr>
    </w:p>
    <w:p w14:paraId="3C3AABA6"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val="en-001" w:bidi="fa-IR"/>
        </w:rPr>
        <w:t>get</w:t>
      </w:r>
      <w:proofErr w:type="gramEnd"/>
      <w:r>
        <w:rPr>
          <w:rFonts w:cs="Arial"/>
          <w:szCs w:val="36"/>
          <w:lang w:val="en-001" w:bidi="fa-IR"/>
        </w:rPr>
        <w:t xml:space="preserve"> specific address, method “GET”:</w:t>
      </w:r>
    </w:p>
    <w:p w14:paraId="31D7D1A7" w14:textId="77777777" w:rsidR="00F966FD" w:rsidRDefault="00000000" w:rsidP="00F966FD">
      <w:pPr>
        <w:rPr>
          <w:rFonts w:cs="Arial"/>
          <w:szCs w:val="36"/>
          <w:lang w:val="en-001" w:bidi="fa-IR"/>
        </w:rPr>
      </w:pPr>
      <w:hyperlink r:id="rId15" w:history="1">
        <w:r w:rsidR="00F966FD" w:rsidRPr="00BA5ECB">
          <w:rPr>
            <w:rStyle w:val="Hyperlink"/>
            <w:rFonts w:eastAsiaTheme="majorEastAsia" w:cs="Arial"/>
            <w:szCs w:val="36"/>
            <w:lang w:val="en-001" w:bidi="fa-IR"/>
          </w:rPr>
          <w:t>http://127.0.0.1:8000/users/settings/address-edit/10</w:t>
        </w:r>
      </w:hyperlink>
    </w:p>
    <w:p w14:paraId="3F92BF0C" w14:textId="77777777" w:rsidR="00F966FD" w:rsidRDefault="00F966FD" w:rsidP="00F966FD">
      <w:pPr>
        <w:rPr>
          <w:rFonts w:cs="Arial"/>
          <w:szCs w:val="36"/>
          <w:lang w:val="en-001" w:bidi="fa-IR"/>
        </w:rPr>
      </w:pPr>
    </w:p>
    <w:p w14:paraId="7BB7FEDB" w14:textId="77777777" w:rsidR="00F966FD" w:rsidRDefault="00F966FD" w:rsidP="00F966FD">
      <w:pPr>
        <w:rPr>
          <w:rFonts w:cs="Arial"/>
          <w:szCs w:val="36"/>
          <w:lang w:val="en-001" w:bidi="fa-IR"/>
        </w:rPr>
      </w:pPr>
    </w:p>
    <w:p w14:paraId="5CB90D0B" w14:textId="77777777" w:rsidR="00F966FD" w:rsidRDefault="00F966FD" w:rsidP="00F966FD">
      <w:pPr>
        <w:rPr>
          <w:rFonts w:cs="Arial"/>
          <w:szCs w:val="36"/>
          <w:rtl/>
          <w:lang w:val="en-001" w:bidi="fa-IR"/>
        </w:rPr>
      </w:pPr>
    </w:p>
    <w:p w14:paraId="42365801" w14:textId="77777777" w:rsidR="00F966FD" w:rsidRDefault="00F966FD" w:rsidP="00F966FD">
      <w:pPr>
        <w:rPr>
          <w:rFonts w:cs="Arial"/>
          <w:szCs w:val="36"/>
          <w:lang w:val="en-001" w:bidi="fa-IR"/>
        </w:rPr>
      </w:pPr>
    </w:p>
    <w:p w14:paraId="39DB059D" w14:textId="77777777" w:rsidR="00F966FD" w:rsidRDefault="00F966FD" w:rsidP="00F966FD">
      <w:pPr>
        <w:rPr>
          <w:rFonts w:cs="Arial"/>
          <w:szCs w:val="36"/>
          <w:lang w:val="en-001" w:bidi="fa-IR"/>
        </w:rPr>
      </w:pPr>
      <w:proofErr w:type="gramStart"/>
      <w:r>
        <w:rPr>
          <w:rFonts w:cs="Arial"/>
          <w:szCs w:val="36"/>
          <w:lang w:val="en-001" w:bidi="fa-IR"/>
        </w:rPr>
        <w:t>return  information</w:t>
      </w:r>
      <w:proofErr w:type="gramEnd"/>
      <w:r>
        <w:rPr>
          <w:rFonts w:cs="Arial"/>
          <w:szCs w:val="36"/>
          <w:lang w:val="en-001" w:bidi="fa-IR"/>
        </w:rPr>
        <w:t xml:space="preserve">                // </w:t>
      </w:r>
      <w:r w:rsidRPr="00C65C0C">
        <w:rPr>
          <w:rFonts w:cs="Arial"/>
          <w:color w:val="00B050"/>
          <w:szCs w:val="36"/>
          <w:lang w:val="en-001" w:bidi="fa-IR"/>
        </w:rPr>
        <w:t>response 200_ok</w:t>
      </w:r>
    </w:p>
    <w:p w14:paraId="22733D6A"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3A07DC22"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5A94C8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w:t>
      </w:r>
      <w:r>
        <w:rPr>
          <w:rStyle w:val="string"/>
          <w:rFonts w:ascii="Consolas" w:hAnsi="Consolas"/>
          <w:color w:val="008800"/>
          <w:sz w:val="21"/>
          <w:szCs w:val="21"/>
        </w:rPr>
        <w:t>"</w:t>
      </w:r>
      <w:r>
        <w:rPr>
          <w:rFonts w:ascii="Consolas" w:hAnsi="Consolas"/>
          <w:color w:val="333333"/>
          <w:sz w:val="21"/>
          <w:szCs w:val="21"/>
        </w:rPr>
        <w:t>,</w:t>
      </w:r>
    </w:p>
    <w:p w14:paraId="18EC743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4232B566"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E65E0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proofErr w:type="spellStart"/>
      <w:proofErr w:type="gramStart"/>
      <w:r>
        <w:rPr>
          <w:rStyle w:val="p-name"/>
          <w:rFonts w:ascii="Consolas" w:eastAsiaTheme="majorEastAsia" w:hAnsi="Consolas"/>
          <w:b/>
          <w:bCs/>
          <w:color w:val="000000"/>
          <w:sz w:val="21"/>
          <w:szCs w:val="21"/>
        </w:rPr>
        <w:t>zip</w:t>
      </w:r>
      <w:proofErr w:type="gramEnd"/>
      <w:r>
        <w:rPr>
          <w:rStyle w:val="p-name"/>
          <w:rFonts w:ascii="Consolas" w:eastAsiaTheme="majorEastAsia" w:hAnsi="Consolas"/>
          <w:b/>
          <w:bCs/>
          <w:color w:val="000000"/>
          <w:sz w:val="21"/>
          <w:szCs w:val="21"/>
        </w:rPr>
        <w:t>_code</w:t>
      </w:r>
      <w:proofErr w:type="spellEnd"/>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15747EE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31356AF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69545F2A" w14:textId="77777777" w:rsidR="00F966FD" w:rsidRDefault="00F966FD" w:rsidP="00F966FD">
      <w:pPr>
        <w:rPr>
          <w:rFonts w:cs="Arial"/>
          <w:szCs w:val="36"/>
          <w:lang w:val="en-001" w:bidi="fa-IR"/>
        </w:rPr>
      </w:pPr>
    </w:p>
    <w:p w14:paraId="64D3B043" w14:textId="77777777" w:rsidR="00F966FD" w:rsidRDefault="00F966FD" w:rsidP="00F966FD">
      <w:pPr>
        <w:rPr>
          <w:rFonts w:cs="Arial"/>
          <w:szCs w:val="36"/>
          <w:lang w:val="en-001" w:bidi="fa-IR"/>
        </w:rPr>
      </w:pPr>
    </w:p>
    <w:p w14:paraId="281DEAA9" w14:textId="77777777" w:rsidR="00F966FD" w:rsidRDefault="00F966FD" w:rsidP="00F966FD">
      <w:pPr>
        <w:rPr>
          <w:rFonts w:cs="Arial"/>
          <w:szCs w:val="36"/>
          <w:lang w:val="en-001" w:bidi="fa-IR"/>
        </w:rPr>
      </w:pPr>
    </w:p>
    <w:p w14:paraId="1EC01396"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val="en-001" w:bidi="fa-IR"/>
        </w:rPr>
        <w:t>edit</w:t>
      </w:r>
      <w:proofErr w:type="gramEnd"/>
      <w:r>
        <w:rPr>
          <w:rFonts w:cs="Arial"/>
          <w:szCs w:val="36"/>
          <w:lang w:val="en-001" w:bidi="fa-IR"/>
        </w:rPr>
        <w:t xml:space="preserve"> specific address, method “PUT”:</w:t>
      </w:r>
    </w:p>
    <w:p w14:paraId="49BC3231" w14:textId="77777777" w:rsidR="00F966FD" w:rsidRDefault="00000000" w:rsidP="00F966FD">
      <w:pPr>
        <w:rPr>
          <w:rFonts w:cs="Arial"/>
          <w:szCs w:val="36"/>
          <w:lang w:val="en-001" w:bidi="fa-IR"/>
        </w:rPr>
      </w:pPr>
      <w:hyperlink r:id="rId16" w:history="1">
        <w:r w:rsidR="00F966FD" w:rsidRPr="00BA5ECB">
          <w:rPr>
            <w:rStyle w:val="Hyperlink"/>
            <w:rFonts w:eastAsiaTheme="majorEastAsia" w:cs="Arial"/>
            <w:szCs w:val="36"/>
            <w:lang w:val="en-001" w:bidi="fa-IR"/>
          </w:rPr>
          <w:t>http://127.0.0.1:8000/users/settings/address-edit/10</w:t>
        </w:r>
      </w:hyperlink>
    </w:p>
    <w:p w14:paraId="53DE4D54" w14:textId="77777777" w:rsidR="00F966FD" w:rsidRDefault="00F966FD" w:rsidP="00F966FD">
      <w:pPr>
        <w:rPr>
          <w:rFonts w:cs="Arial"/>
          <w:szCs w:val="36"/>
          <w:lang w:val="en-001" w:bidi="fa-IR"/>
        </w:rPr>
      </w:pPr>
    </w:p>
    <w:p w14:paraId="12496CF4" w14:textId="77777777" w:rsidR="00F966FD" w:rsidRPr="00C65C0C" w:rsidRDefault="00F966FD" w:rsidP="00F966FD">
      <w:pPr>
        <w:rPr>
          <w:rFonts w:cs="Arial"/>
          <w:szCs w:val="36"/>
          <w:lang w:val="en-001" w:bidi="fa-IR"/>
        </w:rPr>
      </w:pPr>
      <w:r w:rsidRPr="00C65C0C">
        <w:rPr>
          <w:rFonts w:cs="Arial"/>
          <w:szCs w:val="36"/>
          <w:lang w:val="en-001" w:bidi="fa-IR"/>
        </w:rPr>
        <w:t>{</w:t>
      </w:r>
    </w:p>
    <w:p w14:paraId="25E59386" w14:textId="77777777" w:rsidR="00F966FD" w:rsidRPr="00C65C0C" w:rsidRDefault="00F966FD" w:rsidP="00F966FD">
      <w:pPr>
        <w:rPr>
          <w:rFonts w:cs="Arial"/>
          <w:szCs w:val="36"/>
          <w:lang w:val="en-001" w:bidi="fa-IR"/>
        </w:rPr>
      </w:pPr>
      <w:r w:rsidRPr="00C65C0C">
        <w:rPr>
          <w:rFonts w:cs="Arial"/>
          <w:szCs w:val="36"/>
          <w:lang w:val="en-001" w:bidi="fa-IR"/>
        </w:rPr>
        <w:t xml:space="preserve">"street": " </w:t>
      </w:r>
      <w:r w:rsidRPr="00C65C0C">
        <w:rPr>
          <w:rFonts w:cs="Arial"/>
          <w:szCs w:val="36"/>
          <w:rtl/>
          <w:lang w:val="en-001" w:bidi="fa-IR"/>
        </w:rPr>
        <w:t>اصفهان خ</w:t>
      </w:r>
      <w:r w:rsidRPr="00C65C0C">
        <w:rPr>
          <w:rFonts w:cs="Arial" w:hint="cs"/>
          <w:szCs w:val="36"/>
          <w:rtl/>
          <w:lang w:val="en-001" w:bidi="fa-IR"/>
        </w:rPr>
        <w:t>ی</w:t>
      </w:r>
      <w:r w:rsidRPr="00C65C0C">
        <w:rPr>
          <w:rFonts w:cs="Arial" w:hint="eastAsia"/>
          <w:szCs w:val="36"/>
          <w:rtl/>
          <w:lang w:val="en-001" w:bidi="fa-IR"/>
        </w:rPr>
        <w:t>ابان</w:t>
      </w:r>
      <w:r w:rsidRPr="00C65C0C">
        <w:rPr>
          <w:rFonts w:cs="Arial"/>
          <w:szCs w:val="36"/>
          <w:rtl/>
          <w:lang w:val="en-001" w:bidi="fa-IR"/>
        </w:rPr>
        <w:t xml:space="preserve"> مشتاق اول و دوم</w:t>
      </w:r>
      <w:r w:rsidRPr="00C65C0C">
        <w:rPr>
          <w:rFonts w:cs="Arial"/>
          <w:szCs w:val="36"/>
          <w:lang w:val="en-001" w:bidi="fa-IR"/>
        </w:rPr>
        <w:t>",</w:t>
      </w:r>
    </w:p>
    <w:p w14:paraId="73594F12" w14:textId="77777777" w:rsidR="00F966FD" w:rsidRPr="00C65C0C" w:rsidRDefault="00F966FD" w:rsidP="00F966FD">
      <w:pPr>
        <w:rPr>
          <w:rFonts w:cs="Arial"/>
          <w:szCs w:val="36"/>
          <w:lang w:val="en-001" w:bidi="fa-IR"/>
        </w:rPr>
      </w:pPr>
      <w:r w:rsidRPr="00C65C0C">
        <w:rPr>
          <w:rFonts w:cs="Arial"/>
          <w:szCs w:val="36"/>
          <w:lang w:val="en-001" w:bidi="fa-IR"/>
        </w:rPr>
        <w:t>"city": "</w:t>
      </w:r>
      <w:r w:rsidRPr="00C65C0C">
        <w:rPr>
          <w:rFonts w:cs="Arial"/>
          <w:szCs w:val="36"/>
          <w:rtl/>
          <w:lang w:val="en-001" w:bidi="fa-IR"/>
        </w:rPr>
        <w:t>اصفهان</w:t>
      </w:r>
      <w:r w:rsidRPr="00C65C0C">
        <w:rPr>
          <w:rFonts w:cs="Arial"/>
          <w:szCs w:val="36"/>
          <w:lang w:val="en-001" w:bidi="fa-IR"/>
        </w:rPr>
        <w:t>",</w:t>
      </w:r>
    </w:p>
    <w:p w14:paraId="443B6C1C" w14:textId="77777777" w:rsidR="00F966FD" w:rsidRPr="00C65C0C" w:rsidRDefault="00F966FD" w:rsidP="00F966FD">
      <w:pPr>
        <w:rPr>
          <w:rFonts w:cs="Arial"/>
          <w:szCs w:val="36"/>
          <w:lang w:val="en-001" w:bidi="fa-IR"/>
        </w:rPr>
      </w:pPr>
      <w:r w:rsidRPr="00C65C0C">
        <w:rPr>
          <w:rFonts w:cs="Arial"/>
          <w:szCs w:val="36"/>
          <w:lang w:val="en-001" w:bidi="fa-IR"/>
        </w:rPr>
        <w:t>"state": "</w:t>
      </w:r>
      <w:r w:rsidRPr="00C65C0C">
        <w:rPr>
          <w:rFonts w:cs="Arial"/>
          <w:szCs w:val="36"/>
          <w:rtl/>
          <w:lang w:val="en-001" w:bidi="fa-IR"/>
        </w:rPr>
        <w:t>اصفهان</w:t>
      </w:r>
      <w:r w:rsidRPr="00C65C0C">
        <w:rPr>
          <w:rFonts w:cs="Arial"/>
          <w:szCs w:val="36"/>
          <w:lang w:val="en-001" w:bidi="fa-IR"/>
        </w:rPr>
        <w:t>",</w:t>
      </w:r>
    </w:p>
    <w:p w14:paraId="36AF50B4" w14:textId="77777777" w:rsidR="00F966FD" w:rsidRPr="00C65C0C" w:rsidRDefault="00F966FD" w:rsidP="00F966FD">
      <w:pPr>
        <w:rPr>
          <w:rFonts w:cs="Arial"/>
          <w:szCs w:val="36"/>
          <w:lang w:val="en-001" w:bidi="fa-IR"/>
        </w:rPr>
      </w:pPr>
      <w:r w:rsidRPr="00C65C0C">
        <w:rPr>
          <w:rFonts w:cs="Arial"/>
          <w:szCs w:val="36"/>
          <w:lang w:val="en-001" w:bidi="fa-IR"/>
        </w:rPr>
        <w:t>"</w:t>
      </w:r>
      <w:proofErr w:type="spellStart"/>
      <w:proofErr w:type="gramStart"/>
      <w:r w:rsidRPr="00C65C0C">
        <w:rPr>
          <w:rFonts w:cs="Arial"/>
          <w:szCs w:val="36"/>
          <w:lang w:val="en-001" w:bidi="fa-IR"/>
        </w:rPr>
        <w:t>zip</w:t>
      </w:r>
      <w:proofErr w:type="gramEnd"/>
      <w:r w:rsidRPr="00C65C0C">
        <w:rPr>
          <w:rFonts w:cs="Arial"/>
          <w:szCs w:val="36"/>
          <w:lang w:val="en-001" w:bidi="fa-IR"/>
        </w:rPr>
        <w:t>_code</w:t>
      </w:r>
      <w:proofErr w:type="spellEnd"/>
      <w:r w:rsidRPr="00C65C0C">
        <w:rPr>
          <w:rFonts w:cs="Arial"/>
          <w:szCs w:val="36"/>
          <w:lang w:val="en-001" w:bidi="fa-IR"/>
        </w:rPr>
        <w:t>": "13397_186883",</w:t>
      </w:r>
    </w:p>
    <w:p w14:paraId="7EB7DDC2" w14:textId="77777777" w:rsidR="00F966FD" w:rsidRPr="00C65C0C" w:rsidRDefault="00F966FD" w:rsidP="00F966FD">
      <w:pPr>
        <w:rPr>
          <w:rFonts w:cs="Arial"/>
          <w:szCs w:val="36"/>
          <w:lang w:val="en-001" w:bidi="fa-IR"/>
        </w:rPr>
      </w:pPr>
      <w:r w:rsidRPr="00C65C0C">
        <w:rPr>
          <w:rFonts w:cs="Arial"/>
          <w:szCs w:val="36"/>
          <w:lang w:val="en-001" w:bidi="fa-IR"/>
        </w:rPr>
        <w:t>"user": 5</w:t>
      </w:r>
    </w:p>
    <w:p w14:paraId="6EC3498B" w14:textId="77777777" w:rsidR="00F966FD" w:rsidRDefault="00F966FD" w:rsidP="00F966FD">
      <w:pPr>
        <w:rPr>
          <w:rFonts w:cs="Arial"/>
          <w:szCs w:val="36"/>
          <w:rtl/>
          <w:lang w:val="en-001" w:bidi="fa-IR"/>
        </w:rPr>
      </w:pPr>
      <w:r w:rsidRPr="00C65C0C">
        <w:rPr>
          <w:rFonts w:cs="Arial"/>
          <w:szCs w:val="36"/>
          <w:lang w:val="en-001" w:bidi="fa-IR"/>
        </w:rPr>
        <w:t>}</w:t>
      </w:r>
    </w:p>
    <w:p w14:paraId="54E95341" w14:textId="77777777" w:rsidR="00F966FD" w:rsidRDefault="00F966FD" w:rsidP="00F966FD">
      <w:pPr>
        <w:rPr>
          <w:rFonts w:cs="Arial"/>
          <w:szCs w:val="36"/>
          <w:rtl/>
          <w:lang w:val="en-001" w:bidi="fa-IR"/>
        </w:rPr>
      </w:pPr>
    </w:p>
    <w:p w14:paraId="162BC4E6" w14:textId="77777777" w:rsidR="00F966FD" w:rsidRDefault="00F966FD" w:rsidP="00F966FD">
      <w:pPr>
        <w:rPr>
          <w:rFonts w:cs="Arial"/>
          <w:szCs w:val="36"/>
          <w:lang w:bidi="fa-IR"/>
        </w:rPr>
      </w:pPr>
      <w:r>
        <w:rPr>
          <w:rFonts w:cs="Arial"/>
          <w:szCs w:val="36"/>
          <w:lang w:bidi="fa-IR"/>
        </w:rPr>
        <w:t>Return edited information:   // response 200_</w:t>
      </w:r>
      <w:proofErr w:type="gramStart"/>
      <w:r>
        <w:rPr>
          <w:rFonts w:cs="Arial"/>
          <w:szCs w:val="36"/>
          <w:lang w:bidi="fa-IR"/>
        </w:rPr>
        <w:t>ok</w:t>
      </w:r>
      <w:proofErr w:type="gramEnd"/>
    </w:p>
    <w:p w14:paraId="282D6EB1" w14:textId="77777777" w:rsidR="00F966FD" w:rsidRPr="00C65C0C" w:rsidRDefault="00F966FD" w:rsidP="00F966FD">
      <w:pPr>
        <w:rPr>
          <w:rFonts w:cs="Arial"/>
          <w:szCs w:val="36"/>
          <w:lang w:bidi="fa-IR"/>
        </w:rPr>
      </w:pPr>
    </w:p>
    <w:p w14:paraId="71FC4C8C"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lastRenderedPageBreak/>
        <w:t>{</w:t>
      </w:r>
    </w:p>
    <w:p w14:paraId="7711854D"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id</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10</w:t>
      </w:r>
      <w:r>
        <w:rPr>
          <w:rFonts w:ascii="Consolas" w:hAnsi="Consolas"/>
          <w:color w:val="333333"/>
          <w:sz w:val="21"/>
          <w:szCs w:val="21"/>
        </w:rPr>
        <w:t>,</w:t>
      </w:r>
    </w:p>
    <w:p w14:paraId="7633D148"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street</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 خیابان مشتاق اول و دوم</w:t>
      </w:r>
      <w:r>
        <w:rPr>
          <w:rStyle w:val="string"/>
          <w:rFonts w:ascii="Consolas" w:hAnsi="Consolas"/>
          <w:color w:val="008800"/>
          <w:sz w:val="21"/>
          <w:szCs w:val="21"/>
        </w:rPr>
        <w:t>"</w:t>
      </w:r>
      <w:r>
        <w:rPr>
          <w:rFonts w:ascii="Consolas" w:hAnsi="Consolas"/>
          <w:color w:val="333333"/>
          <w:sz w:val="21"/>
          <w:szCs w:val="21"/>
        </w:rPr>
        <w:t>,</w:t>
      </w:r>
    </w:p>
    <w:p w14:paraId="3CF0B02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city</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78A32295"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state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w:t>
      </w:r>
      <w:r>
        <w:rPr>
          <w:rStyle w:val="string"/>
          <w:rFonts w:ascii="Consolas" w:hAnsi="Consolas"/>
          <w:color w:val="008800"/>
          <w:sz w:val="21"/>
          <w:szCs w:val="21"/>
          <w:rtl/>
        </w:rPr>
        <w:t>اصفهان</w:t>
      </w:r>
      <w:r>
        <w:rPr>
          <w:rStyle w:val="string"/>
          <w:rFonts w:ascii="Consolas" w:hAnsi="Consolas"/>
          <w:color w:val="008800"/>
          <w:sz w:val="21"/>
          <w:szCs w:val="21"/>
        </w:rPr>
        <w:t>"</w:t>
      </w:r>
      <w:r>
        <w:rPr>
          <w:rFonts w:ascii="Consolas" w:hAnsi="Consolas"/>
          <w:color w:val="333333"/>
          <w:sz w:val="21"/>
          <w:szCs w:val="21"/>
        </w:rPr>
        <w:t>,</w:t>
      </w:r>
    </w:p>
    <w:p w14:paraId="25729A7A"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proofErr w:type="spellStart"/>
      <w:proofErr w:type="gramStart"/>
      <w:r>
        <w:rPr>
          <w:rStyle w:val="p-name"/>
          <w:rFonts w:ascii="Consolas" w:eastAsiaTheme="majorEastAsia" w:hAnsi="Consolas"/>
          <w:b/>
          <w:bCs/>
          <w:color w:val="000000"/>
          <w:sz w:val="21"/>
          <w:szCs w:val="21"/>
        </w:rPr>
        <w:t>zip</w:t>
      </w:r>
      <w:proofErr w:type="gramEnd"/>
      <w:r>
        <w:rPr>
          <w:rStyle w:val="p-name"/>
          <w:rFonts w:ascii="Consolas" w:eastAsiaTheme="majorEastAsia" w:hAnsi="Consolas"/>
          <w:b/>
          <w:bCs/>
          <w:color w:val="000000"/>
          <w:sz w:val="21"/>
          <w:szCs w:val="21"/>
        </w:rPr>
        <w:t>_code</w:t>
      </w:r>
      <w:proofErr w:type="spellEnd"/>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"13397_186883"</w:t>
      </w:r>
      <w:r>
        <w:rPr>
          <w:rFonts w:ascii="Consolas" w:hAnsi="Consolas"/>
          <w:color w:val="333333"/>
          <w:sz w:val="21"/>
          <w:szCs w:val="21"/>
        </w:rPr>
        <w:t>,</w:t>
      </w:r>
    </w:p>
    <w:p w14:paraId="389D06F9"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user</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number"/>
          <w:rFonts w:ascii="Consolas" w:eastAsiaTheme="majorEastAsia" w:hAnsi="Consolas"/>
          <w:color w:val="880000"/>
          <w:sz w:val="21"/>
          <w:szCs w:val="21"/>
        </w:rPr>
        <w:t>5</w:t>
      </w:r>
    </w:p>
    <w:p w14:paraId="7B215153"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839D94F" w14:textId="77777777" w:rsidR="00F966FD" w:rsidRDefault="00F966FD" w:rsidP="00F966FD">
      <w:pPr>
        <w:rPr>
          <w:rFonts w:cs="Arial"/>
          <w:szCs w:val="36"/>
          <w:lang w:val="en-001" w:bidi="fa-IR"/>
        </w:rPr>
      </w:pPr>
    </w:p>
    <w:p w14:paraId="6E5284C9" w14:textId="77777777" w:rsidR="00F966FD" w:rsidRDefault="00F966FD" w:rsidP="00F966FD">
      <w:pPr>
        <w:rPr>
          <w:rFonts w:cs="Arial"/>
          <w:szCs w:val="36"/>
          <w:lang w:val="en-001" w:bidi="fa-IR"/>
        </w:rPr>
      </w:pPr>
      <w:r>
        <w:rPr>
          <w:rFonts w:cs="Arial"/>
          <w:szCs w:val="36"/>
          <w:lang w:val="en-001" w:bidi="fa-IR"/>
        </w:rPr>
        <w:t xml:space="preserve">If you want </w:t>
      </w:r>
      <w:proofErr w:type="gramStart"/>
      <w:r>
        <w:rPr>
          <w:rFonts w:cs="Arial"/>
          <w:szCs w:val="36"/>
          <w:lang w:bidi="fa-IR"/>
        </w:rPr>
        <w:t>delete</w:t>
      </w:r>
      <w:proofErr w:type="gramEnd"/>
      <w:r>
        <w:rPr>
          <w:rFonts w:cs="Arial"/>
          <w:szCs w:val="36"/>
          <w:lang w:val="en-001" w:bidi="fa-IR"/>
        </w:rPr>
        <w:t xml:space="preserve"> specific address, method “</w:t>
      </w:r>
      <w:r>
        <w:rPr>
          <w:rFonts w:cs="Arial"/>
          <w:szCs w:val="36"/>
          <w:lang w:bidi="fa-IR"/>
        </w:rPr>
        <w:t>DELETE</w:t>
      </w:r>
      <w:r>
        <w:rPr>
          <w:rFonts w:cs="Arial"/>
          <w:szCs w:val="36"/>
          <w:lang w:val="en-001" w:bidi="fa-IR"/>
        </w:rPr>
        <w:t>”:</w:t>
      </w:r>
    </w:p>
    <w:p w14:paraId="6EBD1218" w14:textId="77777777" w:rsidR="00F966FD" w:rsidRDefault="00000000" w:rsidP="00F966FD">
      <w:pPr>
        <w:rPr>
          <w:rFonts w:cs="Arial"/>
          <w:szCs w:val="36"/>
          <w:lang w:val="en-001" w:bidi="fa-IR"/>
        </w:rPr>
      </w:pPr>
      <w:hyperlink r:id="rId17" w:history="1">
        <w:r w:rsidR="00F966FD" w:rsidRPr="00BA5ECB">
          <w:rPr>
            <w:rStyle w:val="Hyperlink"/>
            <w:rFonts w:eastAsiaTheme="majorEastAsia" w:cs="Arial"/>
            <w:szCs w:val="36"/>
            <w:lang w:val="en-001" w:bidi="fa-IR"/>
          </w:rPr>
          <w:t>http://127.0.0.1:8000/users/settings/address-edit/10</w:t>
        </w:r>
      </w:hyperlink>
    </w:p>
    <w:p w14:paraId="666C2551" w14:textId="77777777" w:rsidR="00F966FD" w:rsidRDefault="00F966FD" w:rsidP="00F966FD">
      <w:pPr>
        <w:rPr>
          <w:rFonts w:cs="Arial"/>
          <w:szCs w:val="36"/>
          <w:lang w:val="en-001" w:bidi="fa-IR"/>
        </w:rPr>
      </w:pPr>
    </w:p>
    <w:p w14:paraId="5DE08557" w14:textId="77777777" w:rsidR="00F966FD" w:rsidRDefault="00F966FD" w:rsidP="00F966FD">
      <w:pPr>
        <w:rPr>
          <w:rFonts w:cs="Arial"/>
          <w:color w:val="00B050"/>
          <w:szCs w:val="36"/>
          <w:lang w:bidi="fa-IR"/>
        </w:rPr>
      </w:pPr>
      <w:r>
        <w:rPr>
          <w:rFonts w:cs="Arial"/>
          <w:szCs w:val="36"/>
          <w:lang w:bidi="fa-IR"/>
        </w:rPr>
        <w:t xml:space="preserve">return null (means data is deleted) // response </w:t>
      </w:r>
      <w:r w:rsidRPr="00C65C0C">
        <w:rPr>
          <w:rFonts w:cs="Arial"/>
          <w:color w:val="00B050"/>
          <w:szCs w:val="36"/>
          <w:lang w:bidi="fa-IR"/>
        </w:rPr>
        <w:t>204_NO_Content</w:t>
      </w:r>
    </w:p>
    <w:p w14:paraId="4414CD6F" w14:textId="77777777" w:rsidR="00F966FD" w:rsidRDefault="00F966FD" w:rsidP="00F966FD">
      <w:pPr>
        <w:rPr>
          <w:rFonts w:cs="Arial"/>
          <w:color w:val="00B050"/>
          <w:szCs w:val="36"/>
          <w:lang w:bidi="fa-IR"/>
        </w:rPr>
      </w:pPr>
    </w:p>
    <w:p w14:paraId="15277D3B" w14:textId="77777777" w:rsidR="00F966FD" w:rsidRDefault="00F966FD" w:rsidP="00F966FD">
      <w:pPr>
        <w:rPr>
          <w:rFonts w:cs="Arial"/>
          <w:color w:val="00B050"/>
          <w:szCs w:val="36"/>
          <w:lang w:bidi="fa-IR"/>
        </w:rPr>
      </w:pPr>
    </w:p>
    <w:p w14:paraId="33545E34" w14:textId="77777777" w:rsidR="00E80894" w:rsidRDefault="00E80894"/>
    <w:p w14:paraId="6B69FF98" w14:textId="77777777" w:rsidR="00F966FD" w:rsidRDefault="00F966FD"/>
    <w:p w14:paraId="5488E768" w14:textId="77777777" w:rsidR="00F966FD" w:rsidRDefault="00F966FD" w:rsidP="00F966FD">
      <w:pPr>
        <w:pStyle w:val="ListParagraph"/>
        <w:numPr>
          <w:ilvl w:val="0"/>
          <w:numId w:val="3"/>
        </w:numPr>
        <w:spacing w:after="160" w:line="259" w:lineRule="auto"/>
        <w:rPr>
          <w:rFonts w:cs="Arial"/>
          <w:sz w:val="32"/>
          <w:szCs w:val="32"/>
          <w:lang w:val="en-001" w:bidi="fa-IR"/>
        </w:rPr>
      </w:pPr>
      <w:r>
        <w:rPr>
          <w:rFonts w:cs="Arial"/>
          <w:sz w:val="32"/>
          <w:szCs w:val="32"/>
          <w:lang w:val="en-001" w:bidi="fa-IR"/>
        </w:rPr>
        <w:t xml:space="preserve">Forgot </w:t>
      </w:r>
      <w:proofErr w:type="gramStart"/>
      <w:r>
        <w:rPr>
          <w:rFonts w:cs="Arial"/>
          <w:sz w:val="32"/>
          <w:szCs w:val="32"/>
          <w:lang w:val="en-001" w:bidi="fa-IR"/>
        </w:rPr>
        <w:t>password</w:t>
      </w:r>
      <w:proofErr w:type="gramEnd"/>
    </w:p>
    <w:p w14:paraId="23227080" w14:textId="77777777" w:rsidR="00F966FD" w:rsidRDefault="00F966FD" w:rsidP="00F966FD">
      <w:pPr>
        <w:pStyle w:val="ListParagraph"/>
        <w:ind w:left="1440"/>
        <w:jc w:val="right"/>
        <w:rPr>
          <w:rFonts w:cs="Arial"/>
          <w:sz w:val="32"/>
          <w:szCs w:val="32"/>
          <w:rtl/>
          <w:lang w:bidi="fa-IR"/>
        </w:rPr>
      </w:pPr>
      <w:r>
        <w:rPr>
          <w:rFonts w:cs="Arial" w:hint="cs"/>
          <w:sz w:val="32"/>
          <w:szCs w:val="32"/>
          <w:rtl/>
          <w:lang w:bidi="fa-IR"/>
        </w:rPr>
        <w:t>کافیست از لینک زیر برای ارسال ایمیل بازیابی کلمه عبور به کاربر استفاده شود تا با آن لینک کاربر بتواند رمز خود را تغیر دهد.</w:t>
      </w:r>
    </w:p>
    <w:p w14:paraId="7B42B1AB" w14:textId="77777777" w:rsidR="00F966FD" w:rsidRPr="000638F5" w:rsidRDefault="00F966FD" w:rsidP="00F966FD">
      <w:pPr>
        <w:pStyle w:val="ListParagraph"/>
        <w:ind w:left="1440"/>
        <w:jc w:val="right"/>
        <w:rPr>
          <w:rFonts w:cs="Arial"/>
          <w:sz w:val="32"/>
          <w:szCs w:val="32"/>
          <w:rtl/>
          <w:lang w:bidi="fa-IR"/>
        </w:rPr>
      </w:pPr>
    </w:p>
    <w:p w14:paraId="48A6DECA" w14:textId="77777777" w:rsidR="00F966FD" w:rsidRDefault="00F966FD" w:rsidP="00F966FD">
      <w:pPr>
        <w:pStyle w:val="ListParagraph"/>
        <w:rPr>
          <w:rFonts w:cs="Arial"/>
          <w:color w:val="0070C0"/>
          <w:sz w:val="32"/>
          <w:szCs w:val="32"/>
          <w:u w:val="single"/>
          <w:lang w:val="en-001" w:bidi="fa-IR"/>
        </w:rPr>
      </w:pPr>
      <w:r w:rsidRPr="005F0600">
        <w:rPr>
          <w:rFonts w:cs="Arial"/>
          <w:sz w:val="32"/>
          <w:szCs w:val="32"/>
          <w:lang w:val="en-001" w:bidi="fa-IR"/>
        </w:rPr>
        <w:t>URL=</w:t>
      </w:r>
      <w:r w:rsidRPr="005F0600">
        <w:rPr>
          <w:rFonts w:cs="Arial"/>
          <w:color w:val="0070C0"/>
          <w:sz w:val="32"/>
          <w:szCs w:val="32"/>
          <w:u w:val="single"/>
          <w:lang w:val="en-001" w:bidi="fa-IR"/>
        </w:rPr>
        <w:t>http://127.0.0.1:8000/</w:t>
      </w:r>
      <w:r>
        <w:rPr>
          <w:rFonts w:cs="Arial"/>
          <w:color w:val="0070C0"/>
          <w:sz w:val="32"/>
          <w:szCs w:val="32"/>
          <w:u w:val="single"/>
          <w:lang w:val="en-001" w:bidi="fa-IR"/>
        </w:rPr>
        <w:t>users/forgotpassword/</w:t>
      </w:r>
    </w:p>
    <w:p w14:paraId="44BDB3FD" w14:textId="77777777" w:rsidR="00F966FD" w:rsidRPr="000638F5" w:rsidRDefault="00F966FD" w:rsidP="00F966FD">
      <w:pPr>
        <w:pStyle w:val="ListParagraph"/>
        <w:rPr>
          <w:rFonts w:cs="Arial"/>
          <w:sz w:val="32"/>
          <w:szCs w:val="32"/>
          <w:u w:val="single"/>
          <w:lang w:val="en-001" w:bidi="fa-IR"/>
        </w:rPr>
      </w:pPr>
      <w:r w:rsidRPr="000638F5">
        <w:rPr>
          <w:rFonts w:cs="Arial"/>
          <w:sz w:val="32"/>
          <w:szCs w:val="32"/>
          <w:u w:val="single"/>
          <w:lang w:val="en-001" w:bidi="fa-IR"/>
        </w:rPr>
        <w:t>IF POST:</w:t>
      </w:r>
    </w:p>
    <w:p w14:paraId="3CAECB20"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18B358C7"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 xml:space="preserve">  "email":"nazarha.2013@gmail.com"</w:t>
      </w:r>
    </w:p>
    <w:p w14:paraId="33618F14" w14:textId="77777777" w:rsidR="00F966FD" w:rsidRPr="000638F5" w:rsidRDefault="00F966FD" w:rsidP="00F966FD">
      <w:pPr>
        <w:pStyle w:val="ListParagraph"/>
        <w:rPr>
          <w:rFonts w:cs="Arial"/>
          <w:sz w:val="32"/>
          <w:szCs w:val="32"/>
          <w:lang w:val="en-001" w:bidi="fa-IR"/>
        </w:rPr>
      </w:pPr>
      <w:r w:rsidRPr="000638F5">
        <w:rPr>
          <w:rFonts w:cs="Arial"/>
          <w:sz w:val="32"/>
          <w:szCs w:val="32"/>
          <w:lang w:val="en-001" w:bidi="fa-IR"/>
        </w:rPr>
        <w:t>}</w:t>
      </w:r>
    </w:p>
    <w:p w14:paraId="40BAC25D" w14:textId="77777777" w:rsidR="00F966FD" w:rsidRDefault="00F966FD" w:rsidP="00F966FD">
      <w:pPr>
        <w:pStyle w:val="ListParagraph"/>
        <w:rPr>
          <w:rFonts w:cs="Arial"/>
          <w:sz w:val="32"/>
          <w:szCs w:val="32"/>
          <w:lang w:val="en-001" w:bidi="fa-IR"/>
        </w:rPr>
      </w:pPr>
      <w:r>
        <w:rPr>
          <w:rFonts w:cs="Arial"/>
          <w:sz w:val="32"/>
          <w:szCs w:val="32"/>
          <w:lang w:val="en-001" w:bidi="fa-IR"/>
        </w:rPr>
        <w:t xml:space="preserve">Answer </w:t>
      </w:r>
      <w:proofErr w:type="gramStart"/>
      <w:r>
        <w:rPr>
          <w:rFonts w:cs="Arial"/>
          <w:sz w:val="32"/>
          <w:szCs w:val="32"/>
          <w:lang w:val="en-001" w:bidi="fa-IR"/>
        </w:rPr>
        <w:t>is :</w:t>
      </w:r>
      <w:proofErr w:type="gramEnd"/>
      <w:r>
        <w:rPr>
          <w:rFonts w:cs="Arial"/>
          <w:sz w:val="32"/>
          <w:szCs w:val="32"/>
          <w:lang w:val="en-001" w:bidi="fa-IR"/>
        </w:rPr>
        <w:t xml:space="preserve">   //return 200_ok</w:t>
      </w:r>
    </w:p>
    <w:p w14:paraId="57BF4A4B" w14:textId="77777777" w:rsidR="00F966FD" w:rsidRDefault="00F966FD" w:rsidP="00F966FD">
      <w:pPr>
        <w:pStyle w:val="ListParagraph"/>
        <w:rPr>
          <w:rFonts w:cs="Arial"/>
          <w:sz w:val="32"/>
          <w:szCs w:val="32"/>
          <w:lang w:val="en-001" w:bidi="fa-IR"/>
        </w:rPr>
      </w:pPr>
    </w:p>
    <w:p w14:paraId="6091F749" w14:textId="77777777" w:rsidR="00F966FD" w:rsidRDefault="00F966FD" w:rsidP="00F966FD">
      <w:pPr>
        <w:shd w:val="clear" w:color="auto" w:fill="FFFFFF"/>
        <w:rPr>
          <w:rFonts w:ascii="Consolas" w:hAnsi="Consolas"/>
          <w:color w:val="333333"/>
          <w:sz w:val="21"/>
          <w:szCs w:val="21"/>
        </w:rPr>
      </w:pPr>
      <w:r>
        <w:rPr>
          <w:rStyle w:val="os"/>
          <w:rFonts w:ascii="Consolas" w:eastAsiaTheme="majorEastAsia" w:hAnsi="Consolas"/>
          <w:color w:val="FFA500"/>
          <w:sz w:val="21"/>
          <w:szCs w:val="21"/>
        </w:rPr>
        <w:t>{</w:t>
      </w:r>
    </w:p>
    <w:p w14:paraId="5AC895C4" w14:textId="77777777" w:rsidR="00F966FD" w:rsidRDefault="00F966FD" w:rsidP="00F966FD">
      <w:pPr>
        <w:shd w:val="clear" w:color="auto" w:fill="FFFFFF"/>
        <w:rPr>
          <w:rFonts w:ascii="Consolas" w:hAnsi="Consolas"/>
          <w:color w:val="333333"/>
          <w:sz w:val="21"/>
          <w:szCs w:val="21"/>
        </w:rPr>
      </w:pPr>
      <w:r>
        <w:rPr>
          <w:rStyle w:val="p-str"/>
          <w:rFonts w:ascii="Consolas" w:hAnsi="Consolas"/>
          <w:color w:val="FAFAFA"/>
          <w:sz w:val="2"/>
          <w:szCs w:val="2"/>
        </w:rPr>
        <w:t>"</w:t>
      </w:r>
      <w:r>
        <w:rPr>
          <w:rStyle w:val="p-name"/>
          <w:rFonts w:ascii="Consolas" w:eastAsiaTheme="majorEastAsia" w:hAnsi="Consolas"/>
          <w:b/>
          <w:bCs/>
          <w:color w:val="000000"/>
          <w:sz w:val="21"/>
          <w:szCs w:val="21"/>
        </w:rPr>
        <w:t>message</w:t>
      </w:r>
      <w:r>
        <w:rPr>
          <w:rStyle w:val="p-str"/>
          <w:rFonts w:ascii="Consolas" w:hAnsi="Consolas"/>
          <w:color w:val="FAFAFA"/>
          <w:sz w:val="2"/>
          <w:szCs w:val="2"/>
        </w:rPr>
        <w:t>"</w:t>
      </w:r>
      <w:r>
        <w:rPr>
          <w:rStyle w:val="p-name"/>
          <w:rFonts w:ascii="Consolas" w:eastAsiaTheme="majorEastAsia" w:hAnsi="Consolas"/>
          <w:b/>
          <w:bCs/>
          <w:color w:val="000000"/>
          <w:sz w:val="21"/>
          <w:szCs w:val="21"/>
        </w:rPr>
        <w:t>:</w:t>
      </w:r>
      <w:r>
        <w:rPr>
          <w:rFonts w:ascii="Consolas" w:hAnsi="Consolas"/>
          <w:color w:val="333333"/>
          <w:sz w:val="21"/>
          <w:szCs w:val="21"/>
        </w:rPr>
        <w:t xml:space="preserve"> </w:t>
      </w:r>
      <w:r>
        <w:rPr>
          <w:rStyle w:val="string"/>
          <w:rFonts w:ascii="Consolas" w:hAnsi="Consolas"/>
          <w:color w:val="008800"/>
          <w:sz w:val="21"/>
          <w:szCs w:val="21"/>
        </w:rPr>
        <w:t>"If your email is registered, you will receive a password reset email."</w:t>
      </w:r>
    </w:p>
    <w:p w14:paraId="5C266FC5"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499AC42A" w14:textId="77777777" w:rsidR="00F966FD" w:rsidRPr="000638F5" w:rsidRDefault="00F966FD" w:rsidP="00F966FD">
      <w:pPr>
        <w:pStyle w:val="ListParagraph"/>
        <w:rPr>
          <w:rFonts w:cs="Arial"/>
          <w:sz w:val="32"/>
          <w:szCs w:val="32"/>
          <w:lang w:val="en-001" w:bidi="fa-IR"/>
        </w:rPr>
      </w:pPr>
    </w:p>
    <w:p w14:paraId="1268A5C1" w14:textId="77777777" w:rsidR="00F966FD" w:rsidRDefault="00F966FD" w:rsidP="00F966FD">
      <w:pPr>
        <w:shd w:val="clear" w:color="auto" w:fill="FFFFFF"/>
        <w:rPr>
          <w:rFonts w:ascii="Consolas" w:hAnsi="Consolas"/>
          <w:color w:val="333333"/>
          <w:sz w:val="21"/>
          <w:szCs w:val="21"/>
        </w:rPr>
      </w:pPr>
      <w:r>
        <w:rPr>
          <w:rStyle w:val="oe"/>
          <w:rFonts w:ascii="Consolas" w:eastAsiaTheme="majorEastAsia" w:hAnsi="Consolas"/>
          <w:color w:val="FFA500"/>
          <w:sz w:val="21"/>
          <w:szCs w:val="21"/>
        </w:rPr>
        <w:t>}</w:t>
      </w:r>
    </w:p>
    <w:p w14:paraId="53AB8CD7" w14:textId="77777777" w:rsidR="00F966FD" w:rsidRPr="000638F5" w:rsidRDefault="00F966FD" w:rsidP="00F966FD">
      <w:pPr>
        <w:pStyle w:val="ListParagraph"/>
        <w:rPr>
          <w:rFonts w:cs="Arial"/>
          <w:sz w:val="32"/>
          <w:szCs w:val="32"/>
          <w:lang w:val="en-001" w:bidi="fa-IR"/>
        </w:rPr>
      </w:pPr>
    </w:p>
    <w:p w14:paraId="1E3C8D54" w14:textId="5A11E485" w:rsidR="00F966FD" w:rsidRPr="008D437F" w:rsidRDefault="00F966FD" w:rsidP="008D437F">
      <w:pPr>
        <w:pStyle w:val="TOC1"/>
        <w:tabs>
          <w:tab w:val="left" w:pos="360"/>
          <w:tab w:val="right" w:leader="dot" w:pos="9350"/>
        </w:tabs>
        <w:rPr>
          <w:rFonts w:eastAsiaTheme="minorEastAsia" w:cstheme="minorBidi"/>
          <w:b w:val="0"/>
          <w:bCs w:val="0"/>
          <w:caps w:val="0"/>
          <w:noProof/>
          <w:kern w:val="2"/>
          <w:sz w:val="24"/>
          <w14:ligatures w14:val="standardContextual"/>
        </w:rPr>
      </w:pPr>
    </w:p>
    <w:p w14:paraId="5F1D7FCD" w14:textId="77777777" w:rsidR="007238F6" w:rsidRDefault="007238F6"/>
    <w:p w14:paraId="2836C7B8" w14:textId="77777777" w:rsidR="007238F6" w:rsidRDefault="007238F6"/>
    <w:p w14:paraId="71EEB2BB" w14:textId="77777777" w:rsidR="007238F6" w:rsidRDefault="007238F6"/>
    <w:p w14:paraId="0B5AC458" w14:textId="28381F7E" w:rsidR="007238F6" w:rsidRDefault="007238F6" w:rsidP="007238F6">
      <w:pPr>
        <w:pStyle w:val="Heading1"/>
      </w:pPr>
      <w:bookmarkStart w:id="0" w:name="_Toc163220918"/>
      <w:bookmarkStart w:id="1" w:name="_Toc163220978"/>
      <w:bookmarkStart w:id="2" w:name="_Toc163221047"/>
      <w:bookmarkStart w:id="3" w:name="_Toc163221172"/>
      <w:bookmarkStart w:id="4" w:name="_Toc163221198"/>
      <w:bookmarkStart w:id="5" w:name="_Toc163221228"/>
      <w:r>
        <w:t>Categories</w:t>
      </w:r>
      <w:bookmarkEnd w:id="0"/>
      <w:bookmarkEnd w:id="1"/>
      <w:bookmarkEnd w:id="2"/>
      <w:bookmarkEnd w:id="3"/>
      <w:bookmarkEnd w:id="4"/>
      <w:bookmarkEnd w:id="5"/>
    </w:p>
    <w:p w14:paraId="4EE50444" w14:textId="77777777" w:rsidR="007238F6" w:rsidRDefault="007238F6" w:rsidP="007238F6">
      <w:pPr>
        <w:rPr>
          <w:lang w:bidi="fa-IR"/>
        </w:rPr>
      </w:pPr>
    </w:p>
    <w:p w14:paraId="633E63F2" w14:textId="4E1E7623" w:rsidR="007238F6" w:rsidRDefault="007238F6" w:rsidP="007238F6">
      <w:pPr>
        <w:pStyle w:val="Heading2"/>
        <w:rPr>
          <w:lang w:bidi="fa-IR"/>
        </w:rPr>
      </w:pPr>
      <w:bookmarkStart w:id="6" w:name="_Toc163220919"/>
      <w:bookmarkStart w:id="7" w:name="_Toc163220979"/>
      <w:bookmarkStart w:id="8" w:name="_Toc163221048"/>
      <w:bookmarkStart w:id="9" w:name="_Toc163221173"/>
      <w:bookmarkStart w:id="10" w:name="_Toc163221199"/>
      <w:bookmarkStart w:id="11" w:name="_Toc163221229"/>
      <w:r w:rsidRPr="007238F6">
        <w:rPr>
          <w:lang w:bidi="fa-IR"/>
        </w:rPr>
        <w:t>Main</w:t>
      </w:r>
      <w:r>
        <w:rPr>
          <w:lang w:bidi="fa-IR"/>
        </w:rPr>
        <w:t xml:space="preserve"> C</w:t>
      </w:r>
      <w:r w:rsidRPr="007238F6">
        <w:rPr>
          <w:lang w:bidi="fa-IR"/>
        </w:rPr>
        <w:t>ategories</w:t>
      </w:r>
      <w:bookmarkEnd w:id="6"/>
      <w:bookmarkEnd w:id="7"/>
      <w:bookmarkEnd w:id="8"/>
      <w:bookmarkEnd w:id="9"/>
      <w:bookmarkEnd w:id="10"/>
      <w:bookmarkEnd w:id="11"/>
    </w:p>
    <w:p w14:paraId="59C0223A" w14:textId="23F9E929" w:rsidR="00925B8D" w:rsidRPr="00925B8D" w:rsidRDefault="00925B8D" w:rsidP="00925B8D">
      <w:pPr>
        <w:pStyle w:val="Heading3"/>
        <w:rPr>
          <w:lang w:val="en-001" w:bidi="fa-IR"/>
        </w:rPr>
      </w:pPr>
      <w:bookmarkStart w:id="12" w:name="_Toc163220920"/>
      <w:bookmarkStart w:id="13" w:name="_Toc163220980"/>
      <w:bookmarkStart w:id="14" w:name="_Toc163221049"/>
      <w:bookmarkStart w:id="15" w:name="_Toc163221174"/>
      <w:bookmarkStart w:id="16" w:name="_Toc163221200"/>
      <w:bookmarkStart w:id="17" w:name="_Toc163221230"/>
      <w:r>
        <w:rPr>
          <w:lang w:val="en-001" w:bidi="fa-IR"/>
        </w:rPr>
        <w:t>List</w:t>
      </w:r>
      <w:bookmarkEnd w:id="12"/>
      <w:bookmarkEnd w:id="13"/>
      <w:bookmarkEnd w:id="14"/>
      <w:bookmarkEnd w:id="15"/>
      <w:bookmarkEnd w:id="16"/>
      <w:bookmarkEnd w:id="17"/>
    </w:p>
    <w:p w14:paraId="149E51F5" w14:textId="3C74E01D" w:rsidR="007238F6" w:rsidRDefault="007238F6" w:rsidP="007238F6">
      <w:pPr>
        <w:rPr>
          <w:lang w:bidi="fa-IR"/>
        </w:rPr>
      </w:pPr>
      <w:r>
        <w:rPr>
          <w:lang w:bidi="fa-IR"/>
        </w:rPr>
        <w:t xml:space="preserve">For getting list of Main </w:t>
      </w:r>
      <w:proofErr w:type="gramStart"/>
      <w:r>
        <w:rPr>
          <w:lang w:bidi="fa-IR"/>
        </w:rPr>
        <w:t>Categories :</w:t>
      </w:r>
      <w:proofErr w:type="gramEnd"/>
      <w:r>
        <w:rPr>
          <w:lang w:bidi="fa-IR"/>
        </w:rPr>
        <w:t xml:space="preserve">  (method GET)</w:t>
      </w:r>
    </w:p>
    <w:p w14:paraId="1CC6F0AC" w14:textId="31DDA9BA" w:rsidR="007238F6" w:rsidRPr="00433F90" w:rsidRDefault="007238F6" w:rsidP="007238F6">
      <w:pPr>
        <w:rPr>
          <w:lang w:val="en-001" w:bidi="fa-IR"/>
        </w:rPr>
      </w:pPr>
      <w:r>
        <w:rPr>
          <w:lang w:bidi="fa-IR"/>
        </w:rPr>
        <w:t>URL=</w:t>
      </w:r>
      <w:r w:rsidR="00433F90">
        <w:rPr>
          <w:lang w:val="en-001" w:bidi="fa-IR"/>
        </w:rPr>
        <w:t xml:space="preserve"> </w:t>
      </w:r>
      <w:hyperlink r:id="rId18" w:history="1">
        <w:r w:rsidR="00433F90" w:rsidRPr="00A007E4">
          <w:rPr>
            <w:rStyle w:val="Hyperlink"/>
            <w:lang w:bidi="fa-IR"/>
          </w:rPr>
          <w:t>http://localhost:8000/categories/maincategories/list/</w:t>
        </w:r>
      </w:hyperlink>
      <w:r w:rsidR="00433F90">
        <w:rPr>
          <w:lang w:val="en-001" w:bidi="fa-IR"/>
        </w:rPr>
        <w:t xml:space="preserve"> </w:t>
      </w:r>
    </w:p>
    <w:p w14:paraId="76F0ACC6" w14:textId="77777777" w:rsidR="007238F6" w:rsidRDefault="007238F6" w:rsidP="007238F6">
      <w:pPr>
        <w:rPr>
          <w:lang w:bidi="fa-IR"/>
        </w:rPr>
      </w:pPr>
    </w:p>
    <w:p w14:paraId="664A3FE3"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93A1A1"/>
          <w:sz w:val="18"/>
          <w:szCs w:val="18"/>
        </w:rPr>
        <w:t>[</w:t>
      </w:r>
    </w:p>
    <w:p w14:paraId="4981DDDA"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1628CDBD"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1</w:t>
      </w:r>
      <w:r w:rsidRPr="007238F6">
        <w:rPr>
          <w:rFonts w:ascii="Consolas" w:hAnsi="Consolas" w:cs="Courier New"/>
          <w:color w:val="93A1A1"/>
          <w:sz w:val="18"/>
          <w:szCs w:val="18"/>
        </w:rPr>
        <w:t>,</w:t>
      </w:r>
    </w:p>
    <w:p w14:paraId="36698176"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نظافت</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8984F6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562A08F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19" w:history="1">
        <w:r w:rsidRPr="007238F6">
          <w:rPr>
            <w:rFonts w:ascii="Consolas" w:hAnsi="Consolas" w:cs="Courier New"/>
            <w:color w:val="DD1144"/>
            <w:sz w:val="18"/>
            <w:szCs w:val="18"/>
            <w:u w:val="single"/>
          </w:rPr>
          <w:t>http://localhost:8000/media/images/categories_images/images.jfif</w:t>
        </w:r>
      </w:hyperlink>
      <w:r w:rsidRPr="007238F6">
        <w:rPr>
          <w:rFonts w:ascii="Consolas" w:hAnsi="Consolas" w:cs="Courier New"/>
          <w:color w:val="DD1144"/>
          <w:sz w:val="18"/>
          <w:szCs w:val="18"/>
        </w:rPr>
        <w:t>"</w:t>
      </w:r>
    </w:p>
    <w:p w14:paraId="25A6C59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09F643B7"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7907682"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"id"</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195F91"/>
          <w:sz w:val="18"/>
          <w:szCs w:val="18"/>
        </w:rPr>
        <w:t>2</w:t>
      </w:r>
      <w:r w:rsidRPr="007238F6">
        <w:rPr>
          <w:rFonts w:ascii="Consolas" w:hAnsi="Consolas" w:cs="Courier New"/>
          <w:color w:val="93A1A1"/>
          <w:sz w:val="18"/>
          <w:szCs w:val="18"/>
        </w:rPr>
        <w:t>,</w:t>
      </w:r>
    </w:p>
    <w:p w14:paraId="0C1F277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"title"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223958E5"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"description"</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r w:rsidRPr="007238F6">
        <w:rPr>
          <w:rFonts w:ascii="Consolas" w:hAnsi="Consolas" w:cs="Courier New"/>
          <w:color w:val="DD1144"/>
          <w:sz w:val="18"/>
          <w:szCs w:val="18"/>
          <w:rtl/>
        </w:rPr>
        <w:t>انواع خدمات خودرو</w:t>
      </w:r>
      <w:r w:rsidRPr="007238F6">
        <w:rPr>
          <w:rFonts w:ascii="Consolas" w:hAnsi="Consolas" w:cs="Courier New"/>
          <w:color w:val="DD1144"/>
          <w:sz w:val="18"/>
          <w:szCs w:val="18"/>
        </w:rPr>
        <w:t>"</w:t>
      </w:r>
      <w:r w:rsidRPr="007238F6">
        <w:rPr>
          <w:rFonts w:ascii="Consolas" w:hAnsi="Consolas" w:cs="Courier New"/>
          <w:color w:val="93A1A1"/>
          <w:sz w:val="18"/>
          <w:szCs w:val="18"/>
        </w:rPr>
        <w:t>,</w:t>
      </w:r>
    </w:p>
    <w:p w14:paraId="0D14152C"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"image"</w:t>
      </w:r>
      <w:r w:rsidRPr="007238F6">
        <w:rPr>
          <w:rFonts w:ascii="Consolas" w:hAnsi="Consolas" w:cs="Courier New"/>
          <w:color w:val="93A1A1"/>
          <w:sz w:val="18"/>
          <w:szCs w:val="18"/>
        </w:rPr>
        <w:t>:</w:t>
      </w:r>
      <w:r w:rsidRPr="007238F6">
        <w:rPr>
          <w:rFonts w:ascii="Consolas" w:hAnsi="Consolas" w:cs="Courier New"/>
          <w:color w:val="48484C"/>
          <w:sz w:val="18"/>
          <w:szCs w:val="18"/>
        </w:rPr>
        <w:t xml:space="preserve"> </w:t>
      </w:r>
      <w:r w:rsidRPr="007238F6">
        <w:rPr>
          <w:rFonts w:ascii="Consolas" w:hAnsi="Consolas" w:cs="Courier New"/>
          <w:color w:val="DD1144"/>
          <w:sz w:val="18"/>
          <w:szCs w:val="18"/>
        </w:rPr>
        <w:t>"</w:t>
      </w:r>
      <w:hyperlink r:id="rId20" w:history="1">
        <w:r w:rsidRPr="007238F6">
          <w:rPr>
            <w:rFonts w:ascii="Consolas" w:hAnsi="Consolas" w:cs="Courier New"/>
            <w:color w:val="DD1144"/>
            <w:sz w:val="18"/>
            <w:szCs w:val="18"/>
          </w:rPr>
          <w:t>http://localhost:8000/media/images/categories_images/khodro.jfif</w:t>
        </w:r>
      </w:hyperlink>
      <w:r w:rsidRPr="007238F6">
        <w:rPr>
          <w:rFonts w:ascii="Consolas" w:hAnsi="Consolas" w:cs="Courier New"/>
          <w:color w:val="DD1144"/>
          <w:sz w:val="18"/>
          <w:szCs w:val="18"/>
        </w:rPr>
        <w:t>"</w:t>
      </w:r>
    </w:p>
    <w:p w14:paraId="567CF381" w14:textId="77777777" w:rsidR="007238F6" w:rsidRPr="007238F6" w:rsidRDefault="007238F6" w:rsidP="007238F6">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48484C"/>
          <w:sz w:val="18"/>
          <w:szCs w:val="18"/>
        </w:rPr>
      </w:pPr>
      <w:r w:rsidRPr="007238F6">
        <w:rPr>
          <w:rFonts w:ascii="Consolas" w:hAnsi="Consolas" w:cs="Courier New"/>
          <w:color w:val="48484C"/>
          <w:sz w:val="18"/>
          <w:szCs w:val="18"/>
        </w:rPr>
        <w:t xml:space="preserve">    </w:t>
      </w:r>
      <w:r w:rsidRPr="007238F6">
        <w:rPr>
          <w:rFonts w:ascii="Consolas" w:hAnsi="Consolas" w:cs="Courier New"/>
          <w:color w:val="93A1A1"/>
          <w:sz w:val="18"/>
          <w:szCs w:val="18"/>
        </w:rPr>
        <w:t>}</w:t>
      </w:r>
    </w:p>
    <w:p w14:paraId="4F81FD90" w14:textId="48E952F5" w:rsidR="006A239E" w:rsidRPr="006A239E" w:rsidRDefault="007238F6" w:rsidP="006A239E">
      <w:pPr>
        <w:pBdr>
          <w:top w:val="single" w:sz="6" w:space="6" w:color="E1E1E8"/>
          <w:left w:val="single" w:sz="6" w:space="6" w:color="E1E1E8"/>
          <w:bottom w:val="single" w:sz="6" w:space="6" w:color="E1E1E8"/>
          <w:right w:val="single" w:sz="6" w:space="6"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hAnsi="Consolas" w:cs="Courier New"/>
          <w:color w:val="93A1A1"/>
          <w:sz w:val="18"/>
          <w:szCs w:val="18"/>
        </w:rPr>
      </w:pPr>
      <w:r w:rsidRPr="007238F6">
        <w:rPr>
          <w:rFonts w:ascii="Consolas" w:hAnsi="Consolas" w:cs="Courier New"/>
          <w:color w:val="93A1A1"/>
          <w:sz w:val="18"/>
          <w:szCs w:val="18"/>
        </w:rPr>
        <w:t>]</w:t>
      </w:r>
    </w:p>
    <w:p w14:paraId="6C9F9495" w14:textId="60BEDBA5" w:rsidR="00A90BFA" w:rsidRDefault="007238F6" w:rsidP="002E57CF">
      <w:pPr>
        <w:pStyle w:val="Heading2"/>
        <w:rPr>
          <w:rtl/>
          <w:lang w:bidi="fa-IR"/>
        </w:rPr>
      </w:pPr>
      <w:bookmarkStart w:id="18" w:name="_Toc163220921"/>
      <w:bookmarkStart w:id="19" w:name="_Toc163220981"/>
      <w:bookmarkStart w:id="20" w:name="_Toc163221050"/>
      <w:bookmarkStart w:id="21" w:name="_Toc163221175"/>
      <w:bookmarkStart w:id="22" w:name="_Toc163221201"/>
      <w:bookmarkStart w:id="23" w:name="_Toc163221231"/>
      <w:proofErr w:type="gramStart"/>
      <w:r>
        <w:rPr>
          <w:lang w:bidi="fa-IR"/>
        </w:rPr>
        <w:t>Sub Categories</w:t>
      </w:r>
      <w:bookmarkEnd w:id="18"/>
      <w:bookmarkEnd w:id="19"/>
      <w:bookmarkEnd w:id="20"/>
      <w:bookmarkEnd w:id="21"/>
      <w:bookmarkEnd w:id="22"/>
      <w:bookmarkEnd w:id="23"/>
      <w:proofErr w:type="gramEnd"/>
    </w:p>
    <w:p w14:paraId="246ACC70" w14:textId="689109A8" w:rsidR="002E57CF" w:rsidRPr="008D437F" w:rsidRDefault="008D437F" w:rsidP="008D437F">
      <w:pPr>
        <w:pStyle w:val="Heading3"/>
        <w:rPr>
          <w:lang w:val="en-001" w:bidi="fa-IR"/>
        </w:rPr>
      </w:pPr>
      <w:bookmarkStart w:id="24" w:name="_Toc163221176"/>
      <w:bookmarkStart w:id="25" w:name="_Toc163221202"/>
      <w:bookmarkStart w:id="26" w:name="_Toc163221232"/>
      <w:r>
        <w:rPr>
          <w:lang w:val="en-001" w:bidi="fa-IR"/>
        </w:rPr>
        <w:t>List Filter</w:t>
      </w:r>
      <w:bookmarkEnd w:id="24"/>
      <w:bookmarkEnd w:id="25"/>
      <w:bookmarkEnd w:id="26"/>
    </w:p>
    <w:p w14:paraId="15395C7C" w14:textId="0C146A03" w:rsidR="00A90BFA" w:rsidRDefault="00A90BFA" w:rsidP="00A90BFA">
      <w:pPr>
        <w:rPr>
          <w:lang w:bidi="fa-IR"/>
        </w:rPr>
      </w:pPr>
      <w:r>
        <w:rPr>
          <w:lang w:bidi="fa-IR"/>
        </w:rPr>
        <w:t>You can filter sub-categories by their Main Category title.</w:t>
      </w:r>
    </w:p>
    <w:p w14:paraId="06975732" w14:textId="55C8E073" w:rsidR="00A90BFA" w:rsidRPr="00A90BFA" w:rsidRDefault="00A90BFA" w:rsidP="00A90BFA">
      <w:pPr>
        <w:rPr>
          <w:szCs w:val="36"/>
          <w:lang w:val="en-001" w:bidi="fa-IR"/>
        </w:rPr>
      </w:pPr>
      <w:r>
        <w:rPr>
          <w:lang w:bidi="fa-IR"/>
        </w:rPr>
        <w:t>Example:</w:t>
      </w:r>
      <w:r>
        <w:rPr>
          <w:lang w:val="en-001" w:bidi="fa-IR"/>
        </w:rPr>
        <w:t xml:space="preserve"> (</w:t>
      </w:r>
      <w:r>
        <w:rPr>
          <w:szCs w:val="36"/>
          <w:lang w:val="en-001" w:bidi="fa-IR"/>
        </w:rPr>
        <w:t>Method GET)</w:t>
      </w:r>
    </w:p>
    <w:p w14:paraId="338E0E23" w14:textId="34054D1E" w:rsidR="00A22614" w:rsidRDefault="00A90BFA" w:rsidP="00A22614">
      <w:pPr>
        <w:rPr>
          <w:rtl/>
          <w:lang w:bidi="fa-IR"/>
        </w:rPr>
      </w:pPr>
      <w:r>
        <w:rPr>
          <w:lang w:bidi="fa-IR"/>
        </w:rPr>
        <w:t>URL</w:t>
      </w:r>
      <w:r w:rsidR="00A22614">
        <w:rPr>
          <w:rFonts w:hint="cs"/>
          <w:rtl/>
          <w:lang w:bidi="fa-IR"/>
        </w:rPr>
        <w:t xml:space="preserve"> </w:t>
      </w:r>
      <w:r>
        <w:rPr>
          <w:lang w:bidi="fa-IR"/>
        </w:rPr>
        <w:t>=</w:t>
      </w:r>
      <w:r w:rsidR="00A22614">
        <w:rPr>
          <w:rFonts w:hint="cs"/>
          <w:rtl/>
          <w:lang w:bidi="fa-IR"/>
        </w:rPr>
        <w:t xml:space="preserve"> </w:t>
      </w:r>
      <w:hyperlink r:id="rId21" w:history="1">
        <w:r w:rsidR="00A22614" w:rsidRPr="001F43F7">
          <w:rPr>
            <w:rStyle w:val="Hyperlink"/>
            <w:lang w:bidi="fa-IR"/>
          </w:rPr>
          <w:t>http://localhost:8000/categories/subcategories/list/?MainCategory__titl</w:t>
        </w:r>
        <w:r w:rsidR="00A22614" w:rsidRPr="001F43F7">
          <w:rPr>
            <w:rStyle w:val="Hyperlink"/>
            <w:lang w:val="en-001" w:bidi="fa-IR"/>
          </w:rPr>
          <w:t>e=</w:t>
        </w:r>
        <w:r w:rsidR="00A22614" w:rsidRPr="001F43F7">
          <w:rPr>
            <w:rStyle w:val="Hyperlink"/>
            <w:rFonts w:hint="cs"/>
            <w:rtl/>
            <w:lang w:bidi="fa-IR"/>
          </w:rPr>
          <w:t>خدمات خودرو</w:t>
        </w:r>
      </w:hyperlink>
      <w:r w:rsidR="00A22614">
        <w:rPr>
          <w:rFonts w:hint="cs"/>
          <w:rtl/>
          <w:lang w:bidi="fa-IR"/>
        </w:rPr>
        <w:t xml:space="preserve"> </w:t>
      </w:r>
    </w:p>
    <w:p w14:paraId="403FF63A" w14:textId="77777777" w:rsidR="00A22614" w:rsidRPr="00A22614" w:rsidRDefault="00A22614" w:rsidP="00A22614">
      <w:pPr>
        <w:rPr>
          <w:rtl/>
          <w:lang w:bidi="fa-IR"/>
        </w:rPr>
      </w:pPr>
    </w:p>
    <w:p w14:paraId="64B7C03C" w14:textId="77777777" w:rsidR="00A22614" w:rsidRDefault="00A22614" w:rsidP="00A22614">
      <w:pPr>
        <w:rPr>
          <w:rtl/>
          <w:lang w:bidi="fa-IR"/>
        </w:rPr>
      </w:pPr>
    </w:p>
    <w:p w14:paraId="1088B74C" w14:textId="77777777" w:rsidR="00A22614" w:rsidRDefault="00A22614" w:rsidP="00A22614">
      <w:pPr>
        <w:rPr>
          <w:rtl/>
          <w:lang w:bidi="fa-IR"/>
        </w:rPr>
      </w:pPr>
    </w:p>
    <w:p w14:paraId="010357CA" w14:textId="77777777" w:rsidR="00A22614" w:rsidRDefault="00A22614" w:rsidP="00A22614">
      <w:pPr>
        <w:rPr>
          <w:szCs w:val="36"/>
          <w:rtl/>
          <w:lang w:bidi="fa-IR"/>
        </w:rPr>
      </w:pPr>
    </w:p>
    <w:p w14:paraId="34B8E557"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44313D9"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5D2C20"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r>
        <w:rPr>
          <w:rStyle w:val="pun"/>
          <w:rFonts w:ascii="Consolas" w:eastAsiaTheme="majorEastAsia" w:hAnsi="Consolas"/>
          <w:color w:val="93A1A1"/>
          <w:sz w:val="18"/>
          <w:szCs w:val="18"/>
        </w:rPr>
        <w:t>,</w:t>
      </w:r>
    </w:p>
    <w:p w14:paraId="6D727541"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B09303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خودرو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8B22D2"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2" w:history="1">
        <w:r>
          <w:rPr>
            <w:rStyle w:val="str"/>
            <w:rFonts w:ascii="Consolas" w:eastAsiaTheme="majorEastAsia" w:hAnsi="Consolas"/>
            <w:color w:val="DD1144"/>
            <w:sz w:val="18"/>
            <w:szCs w:val="18"/>
          </w:rPr>
          <w:t>http://localhost:8000/media/images/subcategories_images/tamir.jfif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C3834C"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MainCategory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w:t>
      </w:r>
    </w:p>
    <w:p w14:paraId="6590A624" w14:textId="77777777" w:rsidR="00A90BFA" w:rsidRDefault="00A90BFA" w:rsidP="00A90BFA">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EB64701" w14:textId="31CEF40A" w:rsidR="002E57CF" w:rsidRPr="002E57CF" w:rsidRDefault="00A90BFA"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eastAsiaTheme="majorEastAsia" w:hAnsi="Consolas"/>
          <w:color w:val="93A1A1"/>
          <w:sz w:val="18"/>
          <w:szCs w:val="18"/>
        </w:rPr>
      </w:pPr>
      <w:r>
        <w:rPr>
          <w:rStyle w:val="pun"/>
          <w:rFonts w:ascii="Consolas" w:eastAsiaTheme="majorEastAsia" w:hAnsi="Consolas"/>
          <w:color w:val="93A1A1"/>
          <w:sz w:val="18"/>
          <w:szCs w:val="18"/>
        </w:rPr>
        <w:t>]</w:t>
      </w:r>
    </w:p>
    <w:p w14:paraId="715AF08F" w14:textId="77777777" w:rsidR="002E57CF" w:rsidRDefault="002E57CF" w:rsidP="002E57CF">
      <w:pPr>
        <w:pStyle w:val="Heading1"/>
        <w:numPr>
          <w:ilvl w:val="0"/>
          <w:numId w:val="0"/>
        </w:numPr>
        <w:ind w:left="720"/>
        <w:rPr>
          <w:lang w:val="en-001"/>
        </w:rPr>
      </w:pPr>
    </w:p>
    <w:p w14:paraId="450960BA" w14:textId="77777777" w:rsidR="002E57CF" w:rsidRDefault="002E57CF" w:rsidP="002E57CF">
      <w:pPr>
        <w:rPr>
          <w:lang w:val="en-001" w:bidi="fa-IR"/>
        </w:rPr>
      </w:pPr>
    </w:p>
    <w:p w14:paraId="456079E5" w14:textId="77777777" w:rsidR="002E57CF" w:rsidRDefault="002E57CF" w:rsidP="002E57CF">
      <w:pPr>
        <w:rPr>
          <w:lang w:val="en-001" w:bidi="fa-IR"/>
        </w:rPr>
      </w:pPr>
    </w:p>
    <w:p w14:paraId="7236E0A4" w14:textId="77777777" w:rsidR="002E57CF" w:rsidRDefault="002E57CF" w:rsidP="002E57CF">
      <w:pPr>
        <w:rPr>
          <w:lang w:val="en-001" w:bidi="fa-IR"/>
        </w:rPr>
      </w:pPr>
    </w:p>
    <w:p w14:paraId="6790B1BF" w14:textId="77777777" w:rsidR="002E57CF" w:rsidRDefault="002E57CF" w:rsidP="002E57CF">
      <w:pPr>
        <w:rPr>
          <w:lang w:val="en-001" w:bidi="fa-IR"/>
        </w:rPr>
      </w:pPr>
    </w:p>
    <w:p w14:paraId="57277C6B" w14:textId="77777777" w:rsidR="002E57CF" w:rsidRPr="002E57CF" w:rsidRDefault="002E57CF" w:rsidP="002E57CF">
      <w:pPr>
        <w:rPr>
          <w:lang w:val="en-001" w:bidi="fa-IR"/>
        </w:rPr>
      </w:pPr>
    </w:p>
    <w:p w14:paraId="2645F9C1" w14:textId="00AEEA39" w:rsidR="00925B8D" w:rsidRPr="002E57CF" w:rsidRDefault="000365E7" w:rsidP="002E57CF">
      <w:pPr>
        <w:pStyle w:val="Heading1"/>
        <w:rPr>
          <w:lang w:val="en-001"/>
        </w:rPr>
      </w:pPr>
      <w:bookmarkStart w:id="27" w:name="_Toc163220923"/>
      <w:bookmarkStart w:id="28" w:name="_Toc163220984"/>
      <w:bookmarkStart w:id="29" w:name="_Toc163221053"/>
      <w:bookmarkStart w:id="30" w:name="_Toc163221177"/>
      <w:bookmarkStart w:id="31" w:name="_Toc163221203"/>
      <w:bookmarkStart w:id="32" w:name="_Toc163221233"/>
      <w:r>
        <w:rPr>
          <w:lang w:val="en-001"/>
        </w:rPr>
        <w:t>memorie</w:t>
      </w:r>
      <w:r w:rsidR="00925B8D" w:rsidRPr="002E57CF">
        <w:rPr>
          <w:lang w:val="en-001"/>
        </w:rPr>
        <w:t>s</w:t>
      </w:r>
      <w:bookmarkEnd w:id="27"/>
      <w:bookmarkEnd w:id="28"/>
      <w:bookmarkEnd w:id="29"/>
      <w:bookmarkEnd w:id="30"/>
      <w:bookmarkEnd w:id="31"/>
      <w:bookmarkEnd w:id="32"/>
    </w:p>
    <w:p w14:paraId="03A6B014" w14:textId="21B925EA" w:rsidR="00925B8D" w:rsidRDefault="00EB4141" w:rsidP="00925B8D">
      <w:pPr>
        <w:pStyle w:val="Heading2"/>
        <w:rPr>
          <w:lang w:val="en-001"/>
        </w:rPr>
      </w:pPr>
      <w:bookmarkStart w:id="33" w:name="_Toc163220924"/>
      <w:bookmarkStart w:id="34" w:name="_Toc163220985"/>
      <w:bookmarkStart w:id="35" w:name="_Toc163221054"/>
      <w:bookmarkStart w:id="36" w:name="_Toc163221178"/>
      <w:bookmarkStart w:id="37" w:name="_Toc163221204"/>
      <w:bookmarkStart w:id="38" w:name="_Toc163221234"/>
      <w:r>
        <w:rPr>
          <w:lang w:val="en-001"/>
        </w:rPr>
        <w:t xml:space="preserve">Self </w:t>
      </w:r>
      <w:r w:rsidR="00925B8D">
        <w:rPr>
          <w:lang w:val="en-001"/>
        </w:rPr>
        <w:t>User</w:t>
      </w:r>
      <w:bookmarkEnd w:id="33"/>
      <w:bookmarkEnd w:id="34"/>
      <w:bookmarkEnd w:id="35"/>
      <w:bookmarkEnd w:id="36"/>
      <w:bookmarkEnd w:id="37"/>
      <w:bookmarkEnd w:id="38"/>
      <w:r w:rsidR="00925B8D">
        <w:rPr>
          <w:lang w:val="en-001"/>
        </w:rPr>
        <w:t xml:space="preserve"> </w:t>
      </w:r>
    </w:p>
    <w:p w14:paraId="41F7B5B2" w14:textId="62EFB325" w:rsidR="00925B8D" w:rsidRDefault="00925B8D" w:rsidP="00925B8D">
      <w:pPr>
        <w:pStyle w:val="Heading3"/>
        <w:rPr>
          <w:lang w:val="en-001"/>
        </w:rPr>
      </w:pPr>
      <w:bookmarkStart w:id="39" w:name="_Toc163220925"/>
      <w:bookmarkStart w:id="40" w:name="_Toc163220986"/>
      <w:bookmarkStart w:id="41" w:name="_Toc163221055"/>
      <w:bookmarkStart w:id="42" w:name="_Toc163221179"/>
      <w:bookmarkStart w:id="43" w:name="_Toc163221205"/>
      <w:bookmarkStart w:id="44" w:name="_Toc163221235"/>
      <w:r>
        <w:rPr>
          <w:lang w:val="en-001"/>
        </w:rPr>
        <w:t>List</w:t>
      </w:r>
      <w:bookmarkEnd w:id="39"/>
      <w:bookmarkEnd w:id="40"/>
      <w:bookmarkEnd w:id="41"/>
      <w:bookmarkEnd w:id="42"/>
      <w:bookmarkEnd w:id="43"/>
      <w:bookmarkEnd w:id="44"/>
    </w:p>
    <w:p w14:paraId="604F5E9C" w14:textId="7C2B6279" w:rsidR="00925B8D" w:rsidRDefault="00925B8D" w:rsidP="00925B8D">
      <w:pPr>
        <w:rPr>
          <w:color w:val="FF0000"/>
          <w:u w:val="single"/>
          <w:lang w:val="en-001"/>
        </w:rPr>
      </w:pPr>
      <w:r>
        <w:rPr>
          <w:lang w:val="en-001"/>
        </w:rPr>
        <w:t xml:space="preserve">For getting list of </w:t>
      </w:r>
      <w:r w:rsidR="000365E7">
        <w:rPr>
          <w:lang w:val="en-001"/>
        </w:rPr>
        <w:t>memories</w:t>
      </w:r>
      <w:r>
        <w:rPr>
          <w:lang w:val="en-001"/>
        </w:rPr>
        <w:t xml:space="preserve"> from user you </w:t>
      </w:r>
      <w:r w:rsidR="00EB4141">
        <w:rPr>
          <w:lang w:val="en-001"/>
        </w:rPr>
        <w:t>must</w:t>
      </w:r>
      <w:r>
        <w:rPr>
          <w:lang w:val="en-001"/>
        </w:rPr>
        <w:t xml:space="preserve"> be </w:t>
      </w:r>
      <w:r w:rsidRPr="00925B8D">
        <w:rPr>
          <w:color w:val="FF0000"/>
          <w:u w:val="single"/>
          <w:lang w:val="en-001"/>
        </w:rPr>
        <w:t>logged in.</w:t>
      </w:r>
    </w:p>
    <w:p w14:paraId="74F07D1D" w14:textId="6A072D36" w:rsidR="00925B8D" w:rsidRDefault="00925B8D" w:rsidP="00925B8D">
      <w:pPr>
        <w:rPr>
          <w:lang w:val="en-001"/>
        </w:rPr>
      </w:pPr>
      <w:r>
        <w:rPr>
          <w:lang w:val="en-001"/>
        </w:rPr>
        <w:t>Example: (Method GET)</w:t>
      </w:r>
    </w:p>
    <w:p w14:paraId="3209BABD" w14:textId="44FF4D06" w:rsidR="00925B8D" w:rsidRDefault="00925B8D" w:rsidP="00925B8D">
      <w:pPr>
        <w:rPr>
          <w:lang w:val="en-001"/>
        </w:rPr>
      </w:pPr>
      <w:r>
        <w:rPr>
          <w:lang w:val="en-001"/>
        </w:rPr>
        <w:t>URL=</w:t>
      </w:r>
      <w:r w:rsidRPr="00925B8D">
        <w:t xml:space="preserve"> </w:t>
      </w:r>
      <w:hyperlink r:id="rId23" w:history="1">
        <w:r w:rsidR="000365E7" w:rsidRPr="00CF698E">
          <w:rPr>
            <w:rStyle w:val="Hyperlink"/>
            <w:lang w:val="en-001"/>
          </w:rPr>
          <w:t>http://localhost:8000/memories/user/info/</w:t>
        </w:r>
      </w:hyperlink>
    </w:p>
    <w:p w14:paraId="03E16DF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A44A8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71419AD"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1929D00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1D54C8"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244A731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2F267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46E41BB1" w14:textId="43E65BC6"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4" w:history="1">
        <w:r w:rsidR="000365E7" w:rsidRPr="00CF698E">
          <w:rPr>
            <w:rStyle w:val="Hyperlink"/>
            <w:rFonts w:ascii="Consolas" w:eastAsiaTheme="majorEastAsia" w:hAnsi="Consolas"/>
            <w:sz w:val="18"/>
            <w:szCs w:val="18"/>
          </w:rPr>
          <w:t>http://localhost:8000/media/images/memory_images/khodro_7JOVY3x.jfif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8073B6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p>
    <w:p w14:paraId="087FB48B"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63DFA36"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2B4A88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57B33F9A" w14:textId="5D029FA8"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29BE5FE"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01D2FC1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1DEEC0"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55D00EA"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2BF8CE3A" w14:textId="2A5F823D"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"it is the best </w:t>
      </w:r>
      <w:proofErr w:type="gramStart"/>
      <w:r w:rsidR="000365E7">
        <w:rPr>
          <w:rStyle w:val="str"/>
          <w:rFonts w:ascii="Consolas" w:eastAsiaTheme="majorEastAsia" w:hAnsi="Consolas"/>
          <w:color w:val="DD1144"/>
          <w:sz w:val="18"/>
          <w:szCs w:val="18"/>
        </w:rPr>
        <w:t>memory</w:t>
      </w:r>
      <w:proofErr w:type="gramEnd"/>
      <w:r>
        <w:rPr>
          <w:rStyle w:val="str"/>
          <w:rFonts w:ascii="Consolas" w:eastAsiaTheme="majorEastAsia" w:hAnsi="Consolas"/>
          <w:color w:val="DD1144"/>
          <w:sz w:val="18"/>
          <w:szCs w:val="18"/>
        </w:rPr>
        <w:t>"</w:t>
      </w:r>
    </w:p>
    <w:p w14:paraId="030C49E9"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D1571AF" w14:textId="77777777" w:rsidR="002E57CF" w:rsidRDefault="002E57CF" w:rsidP="002E57CF">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5F016CA1" w14:textId="77777777" w:rsidR="002E57CF" w:rsidRDefault="002E57CF" w:rsidP="002E57CF">
      <w:pPr>
        <w:pStyle w:val="Heading3"/>
        <w:rPr>
          <w:lang w:val="en-001"/>
        </w:rPr>
      </w:pPr>
    </w:p>
    <w:p w14:paraId="3074E40C" w14:textId="77777777" w:rsidR="002E57CF" w:rsidRDefault="002E57CF" w:rsidP="002E57CF">
      <w:pPr>
        <w:pStyle w:val="Heading3"/>
        <w:rPr>
          <w:lang w:val="en-001"/>
        </w:rPr>
      </w:pPr>
    </w:p>
    <w:p w14:paraId="0E03A0C6" w14:textId="77777777" w:rsidR="002E57CF" w:rsidRDefault="002E57CF" w:rsidP="002E57CF">
      <w:pPr>
        <w:pStyle w:val="Heading3"/>
        <w:rPr>
          <w:lang w:val="en-001"/>
        </w:rPr>
      </w:pPr>
    </w:p>
    <w:p w14:paraId="269AEE4E" w14:textId="0F5D6BF7" w:rsidR="002E57CF" w:rsidRDefault="002E57CF" w:rsidP="002E57CF">
      <w:pPr>
        <w:pStyle w:val="Heading3"/>
        <w:rPr>
          <w:lang w:val="en-001"/>
        </w:rPr>
      </w:pPr>
      <w:bookmarkStart w:id="45" w:name="_Toc163220926"/>
      <w:bookmarkStart w:id="46" w:name="_Toc163220987"/>
      <w:bookmarkStart w:id="47" w:name="_Toc163221056"/>
      <w:bookmarkStart w:id="48" w:name="_Toc163221180"/>
      <w:bookmarkStart w:id="49" w:name="_Toc163221206"/>
      <w:bookmarkStart w:id="50" w:name="_Toc163221236"/>
      <w:r>
        <w:rPr>
          <w:lang w:val="en-001"/>
        </w:rPr>
        <w:t>Create</w:t>
      </w:r>
      <w:bookmarkEnd w:id="45"/>
      <w:bookmarkEnd w:id="46"/>
      <w:bookmarkEnd w:id="47"/>
      <w:bookmarkEnd w:id="48"/>
      <w:bookmarkEnd w:id="49"/>
      <w:bookmarkEnd w:id="50"/>
      <w:r>
        <w:rPr>
          <w:lang w:val="en-001"/>
        </w:rPr>
        <w:t xml:space="preserve"> </w:t>
      </w:r>
    </w:p>
    <w:p w14:paraId="230D0D4F" w14:textId="3EA07BF0" w:rsidR="00925B8D" w:rsidRDefault="002E57CF" w:rsidP="002E57CF">
      <w:pPr>
        <w:rPr>
          <w:lang w:val="en-001"/>
        </w:rPr>
      </w:pPr>
      <w:r>
        <w:rPr>
          <w:lang w:val="en-001"/>
        </w:rPr>
        <w:t xml:space="preserve">For Creating new </w:t>
      </w:r>
      <w:proofErr w:type="gramStart"/>
      <w:r w:rsidR="000365E7">
        <w:rPr>
          <w:lang w:val="en-001"/>
        </w:rPr>
        <w:t>memories</w:t>
      </w:r>
      <w:proofErr w:type="gramEnd"/>
      <w:r>
        <w:rPr>
          <w:lang w:val="en-001"/>
        </w:rPr>
        <w:t xml:space="preserve"> you </w:t>
      </w:r>
      <w:r w:rsidR="00EB4141">
        <w:rPr>
          <w:lang w:val="en-001"/>
        </w:rPr>
        <w:t>must</w:t>
      </w:r>
      <w:r>
        <w:rPr>
          <w:lang w:val="en-001"/>
        </w:rPr>
        <w:t xml:space="preserve"> be </w:t>
      </w:r>
      <w:r w:rsidRPr="00D33656">
        <w:rPr>
          <w:color w:val="FF0000"/>
          <w:u w:val="single"/>
          <w:lang w:val="en-001"/>
        </w:rPr>
        <w:t>logged in</w:t>
      </w:r>
      <w:r>
        <w:rPr>
          <w:lang w:val="en-001"/>
        </w:rPr>
        <w:t>.</w:t>
      </w:r>
    </w:p>
    <w:p w14:paraId="1E13A17D" w14:textId="32542960" w:rsidR="002E57CF" w:rsidRDefault="002E57CF" w:rsidP="002E57CF">
      <w:pPr>
        <w:rPr>
          <w:lang w:val="en-001"/>
        </w:rPr>
      </w:pPr>
      <w:r>
        <w:rPr>
          <w:lang w:val="en-001"/>
        </w:rPr>
        <w:t>Example: (Method POST)</w:t>
      </w:r>
    </w:p>
    <w:p w14:paraId="7E9C5D9E" w14:textId="714C1C06" w:rsidR="002E57CF" w:rsidRDefault="002E57CF" w:rsidP="002E57CF">
      <w:pPr>
        <w:rPr>
          <w:lang w:val="en-001"/>
        </w:rPr>
      </w:pPr>
      <w:r>
        <w:rPr>
          <w:lang w:val="en-001"/>
        </w:rPr>
        <w:t xml:space="preserve">URL = </w:t>
      </w:r>
      <w:hyperlink r:id="rId25" w:history="1">
        <w:r w:rsidR="000365E7" w:rsidRPr="00CF698E">
          <w:rPr>
            <w:rStyle w:val="Hyperlink"/>
            <w:lang w:val="en-001"/>
          </w:rPr>
          <w:t>http://localhost:8000/memories/user/info/</w:t>
        </w:r>
      </w:hyperlink>
    </w:p>
    <w:p w14:paraId="600636BD" w14:textId="77777777" w:rsidR="002E57CF" w:rsidRDefault="002E57CF" w:rsidP="002E57CF">
      <w:pPr>
        <w:rPr>
          <w:lang w:val="en-001"/>
        </w:rPr>
      </w:pPr>
    </w:p>
    <w:p w14:paraId="74A38361" w14:textId="77777777" w:rsidR="002E57CF" w:rsidRPr="002E57CF" w:rsidRDefault="002E57CF" w:rsidP="002E57CF">
      <w:pPr>
        <w:rPr>
          <w:lang w:val="en-001"/>
        </w:rPr>
      </w:pPr>
      <w:r w:rsidRPr="002E57CF">
        <w:rPr>
          <w:lang w:val="en-001"/>
        </w:rPr>
        <w:t>{</w:t>
      </w:r>
    </w:p>
    <w:p w14:paraId="3FF418F3" w14:textId="77777777" w:rsidR="002E57CF" w:rsidRPr="002E57CF" w:rsidRDefault="002E57CF" w:rsidP="002E57CF">
      <w:pPr>
        <w:rPr>
          <w:lang w:val="en-001"/>
        </w:rPr>
      </w:pPr>
      <w:r w:rsidRPr="002E57CF">
        <w:rPr>
          <w:lang w:val="en-001"/>
        </w:rPr>
        <w:t xml:space="preserve">    "title": "</w:t>
      </w:r>
      <w:r w:rsidRPr="002E57CF">
        <w:rPr>
          <w:rtl/>
          <w:lang w:val="en-001"/>
        </w:rPr>
        <w:t>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ماش</w:t>
      </w:r>
      <w:r w:rsidRPr="002E57CF">
        <w:rPr>
          <w:rFonts w:hint="cs"/>
          <w:rtl/>
          <w:lang w:val="en-001"/>
        </w:rPr>
        <w:t>ی</w:t>
      </w:r>
      <w:r w:rsidRPr="002E57CF">
        <w:rPr>
          <w:rFonts w:hint="eastAsia"/>
          <w:rtl/>
          <w:lang w:val="en-001"/>
        </w:rPr>
        <w:t>ن</w:t>
      </w:r>
      <w:r w:rsidRPr="002E57CF">
        <w:rPr>
          <w:lang w:val="en-001"/>
        </w:rPr>
        <w:t>",</w:t>
      </w:r>
    </w:p>
    <w:p w14:paraId="126DEDBC" w14:textId="77777777" w:rsidR="002E57CF" w:rsidRPr="002E57CF" w:rsidRDefault="002E57CF" w:rsidP="002E57CF">
      <w:pPr>
        <w:rPr>
          <w:lang w:val="en-001"/>
        </w:rPr>
      </w:pPr>
      <w:r w:rsidRPr="002E57CF">
        <w:rPr>
          <w:lang w:val="en-001"/>
        </w:rPr>
        <w:t xml:space="preserve">    "</w:t>
      </w:r>
      <w:proofErr w:type="spellStart"/>
      <w:r w:rsidRPr="002E57CF">
        <w:rPr>
          <w:lang w:val="en-001"/>
        </w:rPr>
        <w:t>SubCategory</w:t>
      </w:r>
      <w:proofErr w:type="spellEnd"/>
      <w:r w:rsidRPr="002E57CF">
        <w:rPr>
          <w:lang w:val="en-001"/>
        </w:rPr>
        <w:t>": 2,</w:t>
      </w:r>
    </w:p>
    <w:p w14:paraId="1E45F567" w14:textId="77777777" w:rsidR="002E57CF" w:rsidRPr="002E57CF" w:rsidRDefault="002E57CF" w:rsidP="002E57CF">
      <w:pPr>
        <w:rPr>
          <w:lang w:val="en-001"/>
        </w:rPr>
      </w:pPr>
      <w:r w:rsidRPr="002E57CF">
        <w:rPr>
          <w:lang w:val="en-001"/>
        </w:rPr>
        <w:t xml:space="preserve">    "</w:t>
      </w:r>
      <w:proofErr w:type="spellStart"/>
      <w:proofErr w:type="gramStart"/>
      <w:r w:rsidRPr="002E57CF">
        <w:rPr>
          <w:lang w:val="en-001"/>
        </w:rPr>
        <w:t>main</w:t>
      </w:r>
      <w:proofErr w:type="gramEnd"/>
      <w:r w:rsidRPr="002E57CF">
        <w:rPr>
          <w:lang w:val="en-001"/>
        </w:rPr>
        <w:t>_picture</w:t>
      </w:r>
      <w:proofErr w:type="spellEnd"/>
      <w:r w:rsidRPr="002E57CF">
        <w:rPr>
          <w:lang w:val="en-001"/>
        </w:rPr>
        <w:t>": null,</w:t>
      </w:r>
    </w:p>
    <w:p w14:paraId="7CE43B6B" w14:textId="77777777" w:rsidR="002E57CF" w:rsidRPr="002E57CF" w:rsidRDefault="002E57CF" w:rsidP="002E57CF">
      <w:pPr>
        <w:rPr>
          <w:lang w:val="en-001"/>
        </w:rPr>
      </w:pPr>
      <w:r w:rsidRPr="002E57CF">
        <w:rPr>
          <w:lang w:val="en-001"/>
        </w:rPr>
        <w:t xml:space="preserve">    "description": "</w:t>
      </w:r>
      <w:r w:rsidRPr="002E57CF">
        <w:rPr>
          <w:rtl/>
          <w:lang w:val="en-001"/>
        </w:rPr>
        <w:t>من شغل تعم</w:t>
      </w:r>
      <w:r w:rsidRPr="002E57CF">
        <w:rPr>
          <w:rFonts w:hint="cs"/>
          <w:rtl/>
          <w:lang w:val="en-001"/>
        </w:rPr>
        <w:t>ی</w:t>
      </w:r>
      <w:r w:rsidRPr="002E57CF">
        <w:rPr>
          <w:rFonts w:hint="eastAsia"/>
          <w:rtl/>
          <w:lang w:val="en-001"/>
        </w:rPr>
        <w:t>ر</w:t>
      </w:r>
      <w:r w:rsidRPr="002E57CF">
        <w:rPr>
          <w:rtl/>
          <w:lang w:val="en-001"/>
        </w:rPr>
        <w:t xml:space="preserve"> جلو بند</w:t>
      </w:r>
      <w:r w:rsidRPr="002E57CF">
        <w:rPr>
          <w:rFonts w:hint="cs"/>
          <w:rtl/>
          <w:lang w:val="en-001"/>
        </w:rPr>
        <w:t>ی</w:t>
      </w:r>
      <w:r w:rsidRPr="002E57CF">
        <w:rPr>
          <w:rtl/>
          <w:lang w:val="en-001"/>
        </w:rPr>
        <w:t xml:space="preserve"> </w:t>
      </w:r>
      <w:proofErr w:type="gramStart"/>
      <w:r w:rsidRPr="002E57CF">
        <w:rPr>
          <w:rtl/>
          <w:lang w:val="en-001"/>
        </w:rPr>
        <w:t>ماش</w:t>
      </w:r>
      <w:r w:rsidRPr="002E57CF">
        <w:rPr>
          <w:rFonts w:hint="cs"/>
          <w:rtl/>
          <w:lang w:val="en-001"/>
        </w:rPr>
        <w:t>ی</w:t>
      </w:r>
      <w:r w:rsidRPr="002E57CF">
        <w:rPr>
          <w:rFonts w:hint="eastAsia"/>
          <w:rtl/>
          <w:lang w:val="en-001"/>
        </w:rPr>
        <w:t>ن</w:t>
      </w:r>
      <w:r w:rsidRPr="002E57CF">
        <w:rPr>
          <w:rtl/>
          <w:lang w:val="en-001"/>
        </w:rPr>
        <w:t xml:space="preserve">  را</w:t>
      </w:r>
      <w:proofErr w:type="gramEnd"/>
      <w:r w:rsidRPr="002E57CF">
        <w:rPr>
          <w:rtl/>
          <w:lang w:val="en-001"/>
        </w:rPr>
        <w:t xml:space="preserve"> انجام م</w:t>
      </w:r>
      <w:r w:rsidRPr="002E57CF">
        <w:rPr>
          <w:rFonts w:hint="cs"/>
          <w:rtl/>
          <w:lang w:val="en-001"/>
        </w:rPr>
        <w:t>ی</w:t>
      </w:r>
      <w:r w:rsidRPr="002E57CF">
        <w:rPr>
          <w:rFonts w:hint="eastAsia"/>
          <w:rtl/>
          <w:lang w:val="en-001"/>
        </w:rPr>
        <w:t>دهم</w:t>
      </w:r>
      <w:r w:rsidRPr="002E57CF">
        <w:rPr>
          <w:lang w:val="en-001"/>
        </w:rPr>
        <w:t>"</w:t>
      </w:r>
    </w:p>
    <w:p w14:paraId="32DC63F5" w14:textId="5AC87141" w:rsidR="002E57CF" w:rsidRDefault="002E57CF" w:rsidP="002E57CF">
      <w:pPr>
        <w:rPr>
          <w:lang w:val="en-001"/>
        </w:rPr>
      </w:pPr>
      <w:r w:rsidRPr="002E57CF">
        <w:rPr>
          <w:lang w:val="en-001"/>
        </w:rPr>
        <w:t>}</w:t>
      </w:r>
    </w:p>
    <w:p w14:paraId="53DDF012" w14:textId="036D3022" w:rsidR="002E57CF" w:rsidRDefault="00D33656" w:rsidP="00D33656">
      <w:pPr>
        <w:pStyle w:val="Heading3"/>
        <w:rPr>
          <w:lang w:val="en-001"/>
        </w:rPr>
      </w:pPr>
      <w:bookmarkStart w:id="51" w:name="_Toc163220927"/>
      <w:bookmarkStart w:id="52" w:name="_Toc163220988"/>
      <w:bookmarkStart w:id="53" w:name="_Toc163221057"/>
      <w:bookmarkStart w:id="54" w:name="_Toc163221181"/>
      <w:bookmarkStart w:id="55" w:name="_Toc163221207"/>
      <w:bookmarkStart w:id="56" w:name="_Toc163221237"/>
      <w:r>
        <w:rPr>
          <w:lang w:val="en-001"/>
        </w:rPr>
        <w:t>Update</w:t>
      </w:r>
      <w:bookmarkEnd w:id="51"/>
      <w:bookmarkEnd w:id="52"/>
      <w:bookmarkEnd w:id="53"/>
      <w:bookmarkEnd w:id="54"/>
      <w:bookmarkEnd w:id="55"/>
      <w:bookmarkEnd w:id="56"/>
    </w:p>
    <w:p w14:paraId="2F01DE70" w14:textId="45B0357C" w:rsidR="00D33656" w:rsidRPr="00433F90" w:rsidRDefault="00D33656" w:rsidP="00D33656">
      <w:pPr>
        <w:rPr>
          <w:lang w:val="en-001"/>
        </w:rPr>
      </w:pPr>
      <w:r>
        <w:rPr>
          <w:lang w:val="en-001"/>
        </w:rPr>
        <w:t xml:space="preserve">For </w:t>
      </w:r>
      <w:proofErr w:type="gramStart"/>
      <w:r>
        <w:rPr>
          <w:lang w:val="en-001"/>
        </w:rPr>
        <w:t>Updating  a</w:t>
      </w:r>
      <w:proofErr w:type="gramEnd"/>
      <w:r>
        <w:rPr>
          <w:lang w:val="en-001"/>
        </w:rPr>
        <w:t xml:space="preserve"> </w:t>
      </w:r>
      <w:r w:rsidR="000365E7">
        <w:rPr>
          <w:lang w:val="en-001"/>
        </w:rPr>
        <w:t>memories</w:t>
      </w:r>
      <w:r>
        <w:rPr>
          <w:lang w:val="en-001"/>
        </w:rPr>
        <w:t xml:space="preserve"> you should be </w:t>
      </w:r>
      <w:r w:rsidRPr="00D33656">
        <w:rPr>
          <w:color w:val="FF0000"/>
          <w:u w:val="single"/>
          <w:lang w:val="en-001"/>
        </w:rPr>
        <w:t>logged in</w:t>
      </w:r>
      <w:r>
        <w:rPr>
          <w:lang w:val="en-001"/>
        </w:rPr>
        <w:t>.</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2F008F2D" w14:textId="523FAD89" w:rsidR="00D33656" w:rsidRDefault="00D33656" w:rsidP="00D33656">
      <w:pPr>
        <w:rPr>
          <w:lang w:val="en-001"/>
        </w:rPr>
      </w:pPr>
      <w:r>
        <w:rPr>
          <w:lang w:val="en-001"/>
        </w:rPr>
        <w:lastRenderedPageBreak/>
        <w:t>Example: (</w:t>
      </w:r>
      <w:proofErr w:type="spellStart"/>
      <w:r>
        <w:rPr>
          <w:lang w:val="en-001"/>
        </w:rPr>
        <w:t>Methode</w:t>
      </w:r>
      <w:proofErr w:type="spellEnd"/>
      <w:r>
        <w:rPr>
          <w:lang w:val="en-001"/>
        </w:rPr>
        <w:t xml:space="preserve"> PUT or PATCH)</w:t>
      </w:r>
    </w:p>
    <w:p w14:paraId="772A3501" w14:textId="575D7627" w:rsidR="00D33656" w:rsidRDefault="00D33656" w:rsidP="00D33656">
      <w:pPr>
        <w:rPr>
          <w:lang w:val="en-001"/>
        </w:rPr>
      </w:pPr>
      <w:r>
        <w:rPr>
          <w:lang w:val="en-001"/>
        </w:rPr>
        <w:t xml:space="preserve">URL = </w:t>
      </w:r>
      <w:hyperlink r:id="rId26" w:history="1">
        <w:r w:rsidR="000365E7" w:rsidRPr="00CF698E">
          <w:rPr>
            <w:rStyle w:val="Hyperlink"/>
            <w:lang w:val="en-001"/>
          </w:rPr>
          <w:t>http://localhost:8000/memories/user/info/3/</w:t>
        </w:r>
      </w:hyperlink>
      <w:r w:rsidR="00A22614">
        <w:rPr>
          <w:rFonts w:hint="cs"/>
          <w:rtl/>
          <w:lang w:val="en-001"/>
        </w:rPr>
        <w:t xml:space="preserve"> </w:t>
      </w:r>
    </w:p>
    <w:p w14:paraId="597F6E6A" w14:textId="77777777" w:rsidR="00D33656" w:rsidRPr="00D33656" w:rsidRDefault="00D33656" w:rsidP="00D33656">
      <w:pPr>
        <w:rPr>
          <w:lang w:val="en-001"/>
        </w:rPr>
      </w:pPr>
      <w:r w:rsidRPr="00D33656">
        <w:rPr>
          <w:lang w:val="en-001"/>
        </w:rPr>
        <w:t>{</w:t>
      </w:r>
    </w:p>
    <w:p w14:paraId="08BBB87F" w14:textId="77777777" w:rsidR="00D33656" w:rsidRPr="00D33656" w:rsidRDefault="00D33656" w:rsidP="00D33656">
      <w:pPr>
        <w:rPr>
          <w:lang w:val="en-001"/>
        </w:rPr>
      </w:pPr>
      <w:r w:rsidRPr="00D33656">
        <w:rPr>
          <w:lang w:val="en-001"/>
        </w:rPr>
        <w:t xml:space="preserve">    "id": 3,</w:t>
      </w:r>
    </w:p>
    <w:p w14:paraId="24A18767" w14:textId="77777777" w:rsidR="00D33656" w:rsidRPr="00D33656" w:rsidRDefault="00D33656" w:rsidP="00D33656">
      <w:pPr>
        <w:rPr>
          <w:lang w:val="en-001"/>
        </w:rPr>
      </w:pPr>
      <w:r w:rsidRPr="00D33656">
        <w:rPr>
          <w:lang w:val="en-001"/>
        </w:rPr>
        <w:t xml:space="preserve">    "title": "</w:t>
      </w:r>
      <w:r w:rsidRPr="00D33656">
        <w:rPr>
          <w:rtl/>
          <w:lang w:val="en-001"/>
        </w:rPr>
        <w:t>شغل خوب</w:t>
      </w:r>
      <w:r w:rsidRPr="00D33656">
        <w:rPr>
          <w:lang w:val="en-001"/>
        </w:rPr>
        <w:t>",</w:t>
      </w:r>
    </w:p>
    <w:p w14:paraId="63D434C9" w14:textId="77777777" w:rsidR="00D33656" w:rsidRPr="00D33656" w:rsidRDefault="00D33656" w:rsidP="00D33656">
      <w:pPr>
        <w:rPr>
          <w:lang w:val="en-001"/>
        </w:rPr>
      </w:pPr>
      <w:r w:rsidRPr="00D33656">
        <w:rPr>
          <w:lang w:val="en-001"/>
        </w:rPr>
        <w:t xml:space="preserve">    "</w:t>
      </w:r>
      <w:proofErr w:type="spellStart"/>
      <w:r w:rsidRPr="00D33656">
        <w:rPr>
          <w:lang w:val="en-001"/>
        </w:rPr>
        <w:t>SubCategory</w:t>
      </w:r>
      <w:proofErr w:type="spellEnd"/>
      <w:r w:rsidRPr="00D33656">
        <w:rPr>
          <w:lang w:val="en-001"/>
        </w:rPr>
        <w:t>": 1,</w:t>
      </w:r>
    </w:p>
    <w:p w14:paraId="5EF9EFF7" w14:textId="77777777" w:rsidR="00D33656" w:rsidRPr="00D33656" w:rsidRDefault="00D33656" w:rsidP="00D33656">
      <w:pPr>
        <w:rPr>
          <w:lang w:val="en-001"/>
        </w:rPr>
      </w:pPr>
      <w:r w:rsidRPr="00D33656">
        <w:rPr>
          <w:lang w:val="en-001"/>
        </w:rPr>
        <w:t xml:space="preserve">    "</w:t>
      </w:r>
      <w:proofErr w:type="spellStart"/>
      <w:r w:rsidRPr="00D33656">
        <w:rPr>
          <w:lang w:val="en-001"/>
        </w:rPr>
        <w:t>Sub_category_title</w:t>
      </w:r>
      <w:proofErr w:type="spellEnd"/>
      <w:r w:rsidRPr="00D33656">
        <w:rPr>
          <w:lang w:val="en-001"/>
        </w:rPr>
        <w:t>": "</w:t>
      </w:r>
      <w:r w:rsidRPr="00D33656">
        <w:rPr>
          <w:rtl/>
          <w:lang w:val="en-001"/>
        </w:rPr>
        <w:t>شستشو</w:t>
      </w:r>
      <w:r w:rsidRPr="00D33656">
        <w:rPr>
          <w:rFonts w:hint="cs"/>
          <w:rtl/>
          <w:lang w:val="en-001"/>
        </w:rPr>
        <w:t>ی</w:t>
      </w:r>
      <w:r w:rsidRPr="00D33656">
        <w:rPr>
          <w:rtl/>
          <w:lang w:val="en-001"/>
        </w:rPr>
        <w:t xml:space="preserve"> منزل</w:t>
      </w:r>
      <w:r w:rsidRPr="00D33656">
        <w:rPr>
          <w:lang w:val="en-001"/>
        </w:rPr>
        <w:t>",</w:t>
      </w:r>
    </w:p>
    <w:p w14:paraId="3577B49E" w14:textId="77777777" w:rsidR="00D33656" w:rsidRPr="00D33656" w:rsidRDefault="00D33656" w:rsidP="00D33656">
      <w:pPr>
        <w:rPr>
          <w:lang w:val="en-001"/>
        </w:rPr>
      </w:pPr>
      <w:r w:rsidRPr="00D33656">
        <w:rPr>
          <w:lang w:val="en-001"/>
        </w:rPr>
        <w:t xml:space="preserve">    "</w:t>
      </w:r>
      <w:proofErr w:type="spellStart"/>
      <w:proofErr w:type="gramStart"/>
      <w:r w:rsidRPr="00D33656">
        <w:rPr>
          <w:lang w:val="en-001"/>
        </w:rPr>
        <w:t>main</w:t>
      </w:r>
      <w:proofErr w:type="gramEnd"/>
      <w:r w:rsidRPr="00D33656">
        <w:rPr>
          <w:lang w:val="en-001"/>
        </w:rPr>
        <w:t>_picture</w:t>
      </w:r>
      <w:proofErr w:type="spellEnd"/>
      <w:r w:rsidRPr="00D33656">
        <w:rPr>
          <w:lang w:val="en-001"/>
        </w:rPr>
        <w:t>": 24,</w:t>
      </w:r>
    </w:p>
    <w:p w14:paraId="4C58DBBA" w14:textId="6C68BF36" w:rsidR="00D33656" w:rsidRPr="00D33656" w:rsidRDefault="00D33656" w:rsidP="00D33656">
      <w:pPr>
        <w:rPr>
          <w:lang w:val="en-001"/>
        </w:rPr>
      </w:pPr>
      <w:r w:rsidRPr="00D33656">
        <w:rPr>
          <w:lang w:val="en-001"/>
        </w:rPr>
        <w:t xml:space="preserve">    "</w:t>
      </w:r>
      <w:proofErr w:type="spellStart"/>
      <w:proofErr w:type="gramStart"/>
      <w:r w:rsidRPr="00D33656">
        <w:rPr>
          <w:lang w:val="en-001"/>
        </w:rPr>
        <w:t>main</w:t>
      </w:r>
      <w:proofErr w:type="gramEnd"/>
      <w:r w:rsidRPr="00D33656">
        <w:rPr>
          <w:lang w:val="en-001"/>
        </w:rPr>
        <w:t>_picture_url</w:t>
      </w:r>
      <w:proofErr w:type="spellEnd"/>
      <w:r w:rsidRPr="00D33656">
        <w:rPr>
          <w:lang w:val="en-001"/>
        </w:rPr>
        <w:t>": "http://localhost:8000/media/images/</w:t>
      </w:r>
      <w:r w:rsidR="000365E7">
        <w:rPr>
          <w:lang w:val="en-001"/>
        </w:rPr>
        <w:t>memory</w:t>
      </w:r>
      <w:r w:rsidRPr="00D33656">
        <w:rPr>
          <w:lang w:val="en-001"/>
        </w:rPr>
        <w:t>_images/khodro_7JOVY3x.jfif",</w:t>
      </w:r>
    </w:p>
    <w:p w14:paraId="07F24F9B" w14:textId="77777777" w:rsidR="00D33656" w:rsidRPr="00D33656" w:rsidRDefault="00D33656" w:rsidP="00D33656">
      <w:pPr>
        <w:rPr>
          <w:lang w:val="en-001"/>
        </w:rPr>
      </w:pPr>
      <w:r w:rsidRPr="00D33656">
        <w:rPr>
          <w:lang w:val="en-001"/>
        </w:rPr>
        <w:t xml:space="preserve">    "description": "</w:t>
      </w:r>
      <w:r w:rsidRPr="00D33656">
        <w:rPr>
          <w:rtl/>
          <w:lang w:val="en-001"/>
        </w:rPr>
        <w:t>شغل خوب</w:t>
      </w:r>
      <w:r w:rsidRPr="00D33656">
        <w:rPr>
          <w:rFonts w:hint="cs"/>
          <w:rtl/>
          <w:lang w:val="en-001"/>
        </w:rPr>
        <w:t>ی</w:t>
      </w:r>
      <w:r w:rsidRPr="00D33656">
        <w:rPr>
          <w:rtl/>
          <w:lang w:val="en-001"/>
        </w:rPr>
        <w:t xml:space="preserve"> است</w:t>
      </w:r>
      <w:r w:rsidRPr="00D33656">
        <w:rPr>
          <w:lang w:val="en-001"/>
        </w:rPr>
        <w:t>"</w:t>
      </w:r>
    </w:p>
    <w:p w14:paraId="13E0EA2B" w14:textId="75E4A966" w:rsidR="00D33656" w:rsidRDefault="00D33656" w:rsidP="00D33656">
      <w:pPr>
        <w:rPr>
          <w:lang w:val="en-001"/>
        </w:rPr>
      </w:pPr>
      <w:r w:rsidRPr="00D33656">
        <w:rPr>
          <w:lang w:val="en-001"/>
        </w:rPr>
        <w:t>}</w:t>
      </w:r>
    </w:p>
    <w:p w14:paraId="1DA3C132" w14:textId="77777777" w:rsidR="00D33656" w:rsidRDefault="00D33656" w:rsidP="00D33656">
      <w:pPr>
        <w:rPr>
          <w:lang w:val="en-001"/>
        </w:rPr>
      </w:pPr>
    </w:p>
    <w:p w14:paraId="2C113897" w14:textId="42E66B35" w:rsidR="00D33656" w:rsidRDefault="00D33656" w:rsidP="00D33656">
      <w:pPr>
        <w:pStyle w:val="Heading3"/>
        <w:rPr>
          <w:lang w:val="en-001"/>
        </w:rPr>
      </w:pPr>
      <w:bookmarkStart w:id="57" w:name="_Toc163220928"/>
      <w:bookmarkStart w:id="58" w:name="_Toc163220989"/>
      <w:bookmarkStart w:id="59" w:name="_Toc163221058"/>
      <w:bookmarkStart w:id="60" w:name="_Toc163221182"/>
      <w:bookmarkStart w:id="61" w:name="_Toc163221208"/>
      <w:bookmarkStart w:id="62" w:name="_Toc163221238"/>
      <w:r>
        <w:rPr>
          <w:lang w:val="en-001"/>
        </w:rPr>
        <w:t>Detail</w:t>
      </w:r>
      <w:bookmarkEnd w:id="57"/>
      <w:bookmarkEnd w:id="58"/>
      <w:bookmarkEnd w:id="59"/>
      <w:bookmarkEnd w:id="60"/>
      <w:bookmarkEnd w:id="61"/>
      <w:bookmarkEnd w:id="62"/>
      <w:r>
        <w:rPr>
          <w:lang w:val="en-001"/>
        </w:rPr>
        <w:t xml:space="preserve"> </w:t>
      </w:r>
    </w:p>
    <w:p w14:paraId="7E7E6559" w14:textId="1BBAA1D6" w:rsidR="00D33656" w:rsidRPr="00433F90" w:rsidRDefault="00D33656" w:rsidP="00D33656">
      <w:pPr>
        <w:rPr>
          <w:lang w:val="en-001"/>
        </w:rPr>
      </w:pPr>
      <w:r>
        <w:rPr>
          <w:lang w:val="en-001"/>
        </w:rPr>
        <w:t xml:space="preserve">For Getting Detail of a </w:t>
      </w:r>
      <w:r w:rsidR="000365E7">
        <w:rPr>
          <w:lang w:val="en-001"/>
        </w:rPr>
        <w:t>memories</w:t>
      </w:r>
      <w:r>
        <w:rPr>
          <w:lang w:val="en-001"/>
        </w:rPr>
        <w:t xml:space="preserve"> from user you</w:t>
      </w:r>
      <w:r w:rsidR="00EB4141" w:rsidRPr="00EB4141">
        <w:rPr>
          <w:lang w:val="en-001"/>
        </w:rPr>
        <w:t xml:space="preserve"> </w:t>
      </w:r>
      <w:r w:rsidR="00EB4141">
        <w:rPr>
          <w:lang w:val="en-001"/>
        </w:rPr>
        <w:t xml:space="preserve">must </w:t>
      </w:r>
      <w:r>
        <w:rPr>
          <w:lang w:val="en-001"/>
        </w:rPr>
        <w:t xml:space="preserve">be </w:t>
      </w:r>
      <w:r w:rsidRPr="00D33656">
        <w:rPr>
          <w:color w:val="FF0000"/>
          <w:u w:val="single"/>
          <w:lang w:val="en-001"/>
        </w:rPr>
        <w:t>logged in</w:t>
      </w:r>
      <w:r w:rsidR="00433F90">
        <w:rPr>
          <w:lang w:val="en-001"/>
        </w:rPr>
        <w:t xml:space="preserve"> and </w:t>
      </w:r>
      <w:r w:rsidR="00433F90">
        <w:rPr>
          <w:lang w:val="en-001" w:bidi="fa-IR"/>
        </w:rPr>
        <w:t xml:space="preserve">you should have </w:t>
      </w:r>
      <w:r w:rsidR="00433F90" w:rsidRPr="00433F90">
        <w:rPr>
          <w:color w:val="FF0000"/>
          <w:lang w:val="en-001" w:bidi="fa-IR"/>
        </w:rPr>
        <w:t>th</w:t>
      </w:r>
      <w:r w:rsidR="00433F90">
        <w:rPr>
          <w:color w:val="FF0000"/>
          <w:lang w:val="en-001" w:bidi="fa-IR"/>
        </w:rPr>
        <w:t>eir</w:t>
      </w:r>
      <w:r w:rsidR="00433F90" w:rsidRPr="00433F90">
        <w:rPr>
          <w:color w:val="FF0000"/>
          <w:lang w:val="en-001" w:bidi="fa-IR"/>
        </w:rPr>
        <w:t xml:space="preserve"> ID</w:t>
      </w:r>
      <w:r w:rsidR="00433F90">
        <w:rPr>
          <w:color w:val="FF0000"/>
          <w:lang w:val="en-001" w:bidi="fa-IR"/>
        </w:rPr>
        <w:t>.</w:t>
      </w:r>
    </w:p>
    <w:p w14:paraId="18B4FEBF" w14:textId="5908A65B" w:rsidR="00D33656" w:rsidRDefault="00D33656" w:rsidP="00D33656">
      <w:pPr>
        <w:rPr>
          <w:lang w:val="en-001"/>
        </w:rPr>
      </w:pPr>
      <w:r>
        <w:rPr>
          <w:lang w:val="en-001"/>
        </w:rPr>
        <w:t xml:space="preserve">URL = </w:t>
      </w:r>
      <w:hyperlink r:id="rId27" w:history="1">
        <w:r w:rsidRPr="00B4586C">
          <w:rPr>
            <w:rStyle w:val="Hyperlink"/>
            <w:lang w:val="en-001"/>
          </w:rPr>
          <w:t>http://localhost:8000</w:t>
        </w:r>
        <w:r w:rsidR="000365E7" w:rsidRPr="000365E7">
          <w:rPr>
            <w:rStyle w:val="Hyperlink"/>
            <w:lang w:val="en-001"/>
          </w:rPr>
          <w:t>/memories/</w:t>
        </w:r>
        <w:r w:rsidRPr="00B4586C">
          <w:rPr>
            <w:rStyle w:val="Hyperlink"/>
            <w:lang w:val="en-001"/>
          </w:rPr>
          <w:t>user/info/3/</w:t>
        </w:r>
      </w:hyperlink>
    </w:p>
    <w:p w14:paraId="6E1CEDB2" w14:textId="65EA6D08" w:rsidR="00D33656" w:rsidRPr="00D33656" w:rsidRDefault="00D33656" w:rsidP="00D33656">
      <w:pPr>
        <w:rPr>
          <w:color w:val="FF0000"/>
          <w:lang w:val="en-001"/>
        </w:rPr>
      </w:pPr>
      <w:r w:rsidRPr="00D33656">
        <w:rPr>
          <w:color w:val="FF0000"/>
          <w:lang w:val="en-001"/>
        </w:rPr>
        <w:t xml:space="preserve">(3 is </w:t>
      </w:r>
      <w:r w:rsidR="000365E7">
        <w:rPr>
          <w:color w:val="FF0000"/>
          <w:lang w:val="en-001"/>
        </w:rPr>
        <w:t>memory</w:t>
      </w:r>
      <w:r w:rsidRPr="00D33656">
        <w:rPr>
          <w:color w:val="FF0000"/>
          <w:lang w:val="en-001"/>
        </w:rPr>
        <w:t xml:space="preserve"> ID)</w:t>
      </w:r>
    </w:p>
    <w:p w14:paraId="14FC6008" w14:textId="3F02980D" w:rsidR="00D33656" w:rsidRDefault="00D33656" w:rsidP="00D33656">
      <w:pPr>
        <w:rPr>
          <w:lang w:val="en-001"/>
        </w:rPr>
      </w:pPr>
      <w:r>
        <w:rPr>
          <w:lang w:val="en-001"/>
        </w:rPr>
        <w:t>Example: (Method GET)</w:t>
      </w:r>
    </w:p>
    <w:p w14:paraId="15E47816"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78DFA2DB"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r>
        <w:rPr>
          <w:rStyle w:val="pun"/>
          <w:rFonts w:ascii="Consolas" w:eastAsiaTheme="majorEastAsia" w:hAnsi="Consolas"/>
          <w:color w:val="93A1A1"/>
          <w:sz w:val="18"/>
          <w:szCs w:val="18"/>
        </w:rPr>
        <w:t>,</w:t>
      </w:r>
    </w:p>
    <w:p w14:paraId="3677949C"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48CF1A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SubCategory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4E1E4F81"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BDCF388"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6677A948" w14:textId="7E3BACA9"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28" w:history="1">
        <w:r w:rsidR="000365E7" w:rsidRPr="00CF698E">
          <w:rPr>
            <w:rStyle w:val="Hyperlink"/>
            <w:rFonts w:ascii="Consolas" w:eastAsiaTheme="majorEastAsia" w:hAnsi="Consolas"/>
            <w:sz w:val="18"/>
            <w:szCs w:val="18"/>
          </w:rPr>
          <w:t>http://localhost:8000/media/images/memory_images/khodro_7JOVY3x.jfif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A6192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A20D45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8803879"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24</w:t>
      </w:r>
      <w:r>
        <w:rPr>
          <w:rStyle w:val="pun"/>
          <w:rFonts w:ascii="Consolas" w:eastAsiaTheme="majorEastAsia" w:hAnsi="Consolas"/>
          <w:color w:val="93A1A1"/>
          <w:sz w:val="18"/>
          <w:szCs w:val="18"/>
        </w:rPr>
        <w:t>,</w:t>
      </w:r>
    </w:p>
    <w:p w14:paraId="2A034C61" w14:textId="01CE600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w:t>
      </w:r>
      <w:proofErr w:type="spellStart"/>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_images</w:t>
      </w:r>
      <w:proofErr w:type="spellEnd"/>
      <w:r>
        <w:rPr>
          <w:rStyle w:val="str"/>
          <w:rFonts w:ascii="Consolas" w:eastAsiaTheme="majorEastAsia" w:hAnsi="Consolas"/>
          <w:color w:val="DD1144"/>
          <w:sz w:val="18"/>
          <w:szCs w:val="18"/>
        </w:rPr>
        <w:t>/khodro_7JOVY3x.jfif"</w:t>
      </w:r>
      <w:r>
        <w:rPr>
          <w:rStyle w:val="pun"/>
          <w:rFonts w:ascii="Consolas" w:eastAsiaTheme="majorEastAsia" w:hAnsi="Consolas"/>
          <w:color w:val="93A1A1"/>
          <w:sz w:val="18"/>
          <w:szCs w:val="18"/>
        </w:rPr>
        <w:t>,</w:t>
      </w:r>
    </w:p>
    <w:p w14:paraId="5B95F795" w14:textId="4A9F181F"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234800DF"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C563A8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30F82B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25</w:t>
      </w:r>
      <w:r>
        <w:rPr>
          <w:rStyle w:val="pun"/>
          <w:rFonts w:ascii="Consolas" w:eastAsiaTheme="majorEastAsia" w:hAnsi="Consolas"/>
          <w:color w:val="93A1A1"/>
          <w:sz w:val="18"/>
          <w:szCs w:val="18"/>
        </w:rPr>
        <w:t>,</w:t>
      </w:r>
    </w:p>
    <w:p w14:paraId="75167920" w14:textId="77ACB06D"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"/media/images/</w:t>
      </w:r>
      <w:proofErr w:type="spellStart"/>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_images</w:t>
      </w:r>
      <w:proofErr w:type="spellEnd"/>
      <w:r>
        <w:rPr>
          <w:rStyle w:val="str"/>
          <w:rFonts w:ascii="Consolas" w:eastAsiaTheme="majorEastAsia" w:hAnsi="Consolas"/>
          <w:color w:val="DD1144"/>
          <w:sz w:val="18"/>
          <w:szCs w:val="18"/>
        </w:rPr>
        <w:t>/images_1_rmFL77J.jfif"</w:t>
      </w:r>
      <w:r>
        <w:rPr>
          <w:rStyle w:val="pun"/>
          <w:rFonts w:ascii="Consolas" w:eastAsiaTheme="majorEastAsia" w:hAnsi="Consolas"/>
          <w:color w:val="93A1A1"/>
          <w:sz w:val="18"/>
          <w:szCs w:val="18"/>
        </w:rPr>
        <w:t>,</w:t>
      </w:r>
    </w:p>
    <w:p w14:paraId="7A31A7DF" w14:textId="314D04AE"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3</w:t>
      </w:r>
    </w:p>
    <w:p w14:paraId="5E0221E7"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2DB798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8D2FFE0"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1AEEC33"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EA8205E" w14:textId="77777777" w:rsidR="00D33656" w:rsidRDefault="00D33656" w:rsidP="00D33656">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6250419D" w14:textId="505FCC9F" w:rsidR="00D33656" w:rsidRDefault="00D33656" w:rsidP="00D33656">
      <w:pPr>
        <w:rPr>
          <w:lang w:val="en-001"/>
        </w:rPr>
      </w:pPr>
    </w:p>
    <w:p w14:paraId="702435F8" w14:textId="77777777" w:rsidR="00D33656" w:rsidRDefault="00D33656" w:rsidP="00D33656">
      <w:pPr>
        <w:rPr>
          <w:lang w:val="en-001"/>
        </w:rPr>
      </w:pPr>
    </w:p>
    <w:p w14:paraId="3F9525F2" w14:textId="77777777" w:rsidR="00D33656" w:rsidRDefault="00D33656" w:rsidP="00D33656">
      <w:pPr>
        <w:rPr>
          <w:lang w:val="en-001"/>
        </w:rPr>
      </w:pPr>
    </w:p>
    <w:p w14:paraId="68758266" w14:textId="77777777" w:rsidR="00D33656" w:rsidRDefault="00D33656" w:rsidP="00D33656">
      <w:pPr>
        <w:rPr>
          <w:lang w:val="en-001"/>
        </w:rPr>
      </w:pPr>
    </w:p>
    <w:p w14:paraId="76B20BFA" w14:textId="3B215F8A" w:rsidR="00D33656" w:rsidRDefault="00D33656" w:rsidP="00D33656">
      <w:pPr>
        <w:pStyle w:val="Heading3"/>
        <w:rPr>
          <w:lang w:val="en-001"/>
        </w:rPr>
      </w:pPr>
      <w:bookmarkStart w:id="63" w:name="_Toc163220929"/>
      <w:bookmarkStart w:id="64" w:name="_Toc163220990"/>
      <w:bookmarkStart w:id="65" w:name="_Toc163221059"/>
      <w:bookmarkStart w:id="66" w:name="_Toc163221183"/>
      <w:bookmarkStart w:id="67" w:name="_Toc163221209"/>
      <w:bookmarkStart w:id="68" w:name="_Toc163221239"/>
      <w:r>
        <w:rPr>
          <w:lang w:val="en-001"/>
        </w:rPr>
        <w:t>Delete</w:t>
      </w:r>
      <w:bookmarkEnd w:id="63"/>
      <w:bookmarkEnd w:id="64"/>
      <w:bookmarkEnd w:id="65"/>
      <w:bookmarkEnd w:id="66"/>
      <w:bookmarkEnd w:id="67"/>
      <w:bookmarkEnd w:id="68"/>
      <w:r>
        <w:rPr>
          <w:lang w:val="en-001"/>
        </w:rPr>
        <w:t xml:space="preserve"> </w:t>
      </w:r>
    </w:p>
    <w:p w14:paraId="5E7F29A2" w14:textId="244906B6" w:rsidR="00D33656" w:rsidRDefault="00D33656" w:rsidP="00D33656">
      <w:pPr>
        <w:rPr>
          <w:color w:val="FF0000"/>
          <w:u w:val="single"/>
          <w:lang w:val="en-001"/>
        </w:rPr>
      </w:pPr>
      <w:r>
        <w:rPr>
          <w:lang w:val="en-001"/>
        </w:rPr>
        <w:t xml:space="preserve">For delete a </w:t>
      </w:r>
      <w:proofErr w:type="gramStart"/>
      <w:r w:rsidR="000365E7">
        <w:rPr>
          <w:lang w:val="en-001"/>
        </w:rPr>
        <w:t>memories</w:t>
      </w:r>
      <w:proofErr w:type="gramEnd"/>
      <w:r>
        <w:rPr>
          <w:lang w:val="en-001"/>
        </w:rPr>
        <w:t xml:space="preserve"> from a user you </w:t>
      </w:r>
      <w:r w:rsidR="00EB4141">
        <w:rPr>
          <w:lang w:val="en-001"/>
        </w:rPr>
        <w:t>must</w:t>
      </w:r>
      <w:r>
        <w:rPr>
          <w:lang w:val="en-001"/>
        </w:rPr>
        <w:t xml:space="preserve"> be </w:t>
      </w:r>
      <w:r w:rsidRPr="00D33656">
        <w:rPr>
          <w:color w:val="FF0000"/>
          <w:u w:val="single"/>
          <w:lang w:val="en-001"/>
        </w:rPr>
        <w:t>logged in</w:t>
      </w:r>
      <w:r>
        <w:rPr>
          <w:color w:val="FF0000"/>
          <w:u w:val="single"/>
          <w:lang w:val="en-001"/>
        </w:rPr>
        <w:t>.</w:t>
      </w:r>
      <w:r w:rsidR="00433F90">
        <w:rPr>
          <w:color w:val="FF0000"/>
          <w:u w:val="single"/>
          <w:lang w:val="en-001"/>
        </w:rPr>
        <w:t xml:space="preserve"> </w:t>
      </w:r>
    </w:p>
    <w:p w14:paraId="0644C289" w14:textId="536E748E" w:rsidR="00433F90" w:rsidRPr="00433F90" w:rsidRDefault="00433F90" w:rsidP="00D33656">
      <w:pPr>
        <w:rPr>
          <w:color w:val="FF0000"/>
          <w:u w:val="single"/>
          <w:lang w:val="en-001"/>
        </w:rPr>
      </w:pPr>
      <w:r>
        <w:rPr>
          <w:lang w:val="en-001" w:bidi="fa-IR"/>
        </w:rPr>
        <w:t xml:space="preserve">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color w:val="FF0000"/>
          <w:lang w:val="en-001" w:bidi="fa-IR"/>
        </w:rPr>
        <w:t>.</w:t>
      </w:r>
    </w:p>
    <w:p w14:paraId="01E9E067" w14:textId="0A34BC01" w:rsidR="00D33656" w:rsidRDefault="00D33656" w:rsidP="00D33656">
      <w:pPr>
        <w:rPr>
          <w:lang w:val="en-001"/>
        </w:rPr>
      </w:pPr>
      <w:r>
        <w:rPr>
          <w:lang w:val="en-001"/>
        </w:rPr>
        <w:t xml:space="preserve">URL = </w:t>
      </w:r>
      <w:hyperlink r:id="rId29" w:history="1">
        <w:r w:rsidRPr="00B4586C">
          <w:rPr>
            <w:rStyle w:val="Hyperlink"/>
            <w:lang w:val="en-001"/>
          </w:rPr>
          <w:t>http://localhost:8000</w:t>
        </w:r>
        <w:r w:rsidR="000365E7" w:rsidRPr="000365E7">
          <w:rPr>
            <w:rStyle w:val="Hyperlink"/>
            <w:lang w:val="en-001"/>
          </w:rPr>
          <w:t>/memories/</w:t>
        </w:r>
        <w:r w:rsidRPr="00B4586C">
          <w:rPr>
            <w:rStyle w:val="Hyperlink"/>
            <w:lang w:val="en-001"/>
          </w:rPr>
          <w:t>user/info/3/</w:t>
        </w:r>
      </w:hyperlink>
    </w:p>
    <w:p w14:paraId="04528FB6" w14:textId="326D4CA1" w:rsidR="00D33656" w:rsidRPr="00D33656" w:rsidRDefault="00D33656" w:rsidP="00D33656">
      <w:pPr>
        <w:rPr>
          <w:color w:val="FF0000"/>
          <w:lang w:val="en-001"/>
        </w:rPr>
      </w:pPr>
      <w:r w:rsidRPr="00D33656">
        <w:rPr>
          <w:color w:val="FF0000"/>
          <w:lang w:val="en-001"/>
        </w:rPr>
        <w:t xml:space="preserve">(3 is </w:t>
      </w:r>
      <w:r w:rsidR="000365E7">
        <w:rPr>
          <w:color w:val="FF0000"/>
          <w:lang w:val="en-001"/>
        </w:rPr>
        <w:t xml:space="preserve">memory </w:t>
      </w:r>
      <w:r w:rsidRPr="00D33656">
        <w:rPr>
          <w:color w:val="FF0000"/>
          <w:lang w:val="en-001"/>
        </w:rPr>
        <w:t>ID)</w:t>
      </w:r>
    </w:p>
    <w:p w14:paraId="4F1E7E2B" w14:textId="7DB130C5" w:rsidR="00D33656" w:rsidRDefault="00D33656" w:rsidP="00D33656">
      <w:pPr>
        <w:rPr>
          <w:lang w:val="en-001"/>
        </w:rPr>
      </w:pPr>
      <w:r>
        <w:rPr>
          <w:lang w:val="en-001"/>
        </w:rPr>
        <w:t>Example: (Method DELETE)</w:t>
      </w:r>
    </w:p>
    <w:p w14:paraId="2FEA1DA3" w14:textId="77777777" w:rsidR="00BA5056" w:rsidRDefault="00BA5056" w:rsidP="00BA5056">
      <w:pPr>
        <w:rPr>
          <w:rFonts w:ascii="Roboto" w:hAnsi="Roboto"/>
          <w:b/>
          <w:bCs/>
          <w:color w:val="555555"/>
          <w:sz w:val="27"/>
          <w:szCs w:val="27"/>
        </w:rPr>
      </w:pPr>
      <w:r>
        <w:rPr>
          <w:rFonts w:ascii="Roboto" w:hAnsi="Roboto"/>
          <w:b/>
          <w:bCs/>
          <w:color w:val="555555"/>
          <w:sz w:val="27"/>
          <w:szCs w:val="27"/>
        </w:rPr>
        <w:t>Response</w:t>
      </w:r>
    </w:p>
    <w:p w14:paraId="17C82CFF" w14:textId="77777777" w:rsidR="00BA5056" w:rsidRDefault="00000000" w:rsidP="00BA5056">
      <w:pPr>
        <w:shd w:val="clear" w:color="auto" w:fill="17C5A6"/>
        <w:rPr>
          <w:rFonts w:ascii="Consolas" w:hAnsi="Consolas"/>
          <w:b/>
          <w:bCs/>
          <w:color w:val="FFFFFF"/>
          <w:spacing w:val="15"/>
          <w:sz w:val="30"/>
          <w:szCs w:val="30"/>
        </w:rPr>
      </w:pPr>
      <w:hyperlink r:id="rId30" w:anchor="section-6.3.5" w:tgtFrame="_blank" w:history="1">
        <w:r w:rsidR="00BA5056">
          <w:rPr>
            <w:rStyle w:val="Hyperlink"/>
            <w:rFonts w:ascii="Consolas" w:eastAsiaTheme="majorEastAsia" w:hAnsi="Consolas"/>
            <w:b/>
            <w:bCs/>
            <w:color w:val="FFFFFF"/>
            <w:spacing w:val="15"/>
            <w:sz w:val="30"/>
            <w:szCs w:val="30"/>
          </w:rPr>
          <w:t>204 No Content</w:t>
        </w:r>
      </w:hyperlink>
    </w:p>
    <w:p w14:paraId="1B48088A" w14:textId="77777777" w:rsidR="00D33656" w:rsidRDefault="00D33656" w:rsidP="00D33656">
      <w:pPr>
        <w:rPr>
          <w:lang w:val="en-001"/>
        </w:rPr>
      </w:pPr>
    </w:p>
    <w:p w14:paraId="7E588AE6" w14:textId="56F04C30" w:rsidR="00BA5056" w:rsidRDefault="00EB4141" w:rsidP="00EB4141">
      <w:pPr>
        <w:pStyle w:val="Heading2"/>
        <w:rPr>
          <w:lang w:val="en-001"/>
        </w:rPr>
      </w:pPr>
      <w:bookmarkStart w:id="69" w:name="_Toc163220930"/>
      <w:bookmarkStart w:id="70" w:name="_Toc163220991"/>
      <w:bookmarkStart w:id="71" w:name="_Toc163221060"/>
      <w:bookmarkStart w:id="72" w:name="_Toc163221184"/>
      <w:bookmarkStart w:id="73" w:name="_Toc163221210"/>
      <w:bookmarkStart w:id="74" w:name="_Toc163221240"/>
      <w:r>
        <w:rPr>
          <w:lang w:val="en-001"/>
        </w:rPr>
        <w:t>All Users</w:t>
      </w:r>
      <w:bookmarkEnd w:id="69"/>
      <w:bookmarkEnd w:id="70"/>
      <w:bookmarkEnd w:id="71"/>
      <w:bookmarkEnd w:id="72"/>
      <w:bookmarkEnd w:id="73"/>
      <w:bookmarkEnd w:id="74"/>
    </w:p>
    <w:p w14:paraId="48C66C1B" w14:textId="1A18242A" w:rsidR="00EB4141" w:rsidRDefault="00EB4141" w:rsidP="00EB4141">
      <w:pPr>
        <w:pStyle w:val="Heading3"/>
        <w:rPr>
          <w:lang w:val="en-001"/>
        </w:rPr>
      </w:pPr>
      <w:bookmarkStart w:id="75" w:name="_Toc163220931"/>
      <w:bookmarkStart w:id="76" w:name="_Toc163220992"/>
      <w:bookmarkStart w:id="77" w:name="_Toc163221061"/>
      <w:bookmarkStart w:id="78" w:name="_Toc163221185"/>
      <w:bookmarkStart w:id="79" w:name="_Toc163221211"/>
      <w:bookmarkStart w:id="80" w:name="_Toc163221241"/>
      <w:r>
        <w:rPr>
          <w:lang w:val="en-001"/>
        </w:rPr>
        <w:t>List</w:t>
      </w:r>
      <w:bookmarkEnd w:id="75"/>
      <w:bookmarkEnd w:id="76"/>
      <w:bookmarkEnd w:id="77"/>
      <w:bookmarkEnd w:id="78"/>
      <w:bookmarkEnd w:id="79"/>
      <w:bookmarkEnd w:id="80"/>
      <w:r>
        <w:rPr>
          <w:lang w:val="en-001"/>
        </w:rPr>
        <w:t xml:space="preserve"> </w:t>
      </w:r>
    </w:p>
    <w:p w14:paraId="72F1926D" w14:textId="03F14431" w:rsidR="00EB4141" w:rsidRDefault="00EB4141" w:rsidP="00EB4141">
      <w:pPr>
        <w:rPr>
          <w:lang w:val="en-001"/>
        </w:rPr>
      </w:pPr>
      <w:r>
        <w:rPr>
          <w:lang w:val="en-001"/>
        </w:rPr>
        <w:t xml:space="preserve">For getting list of </w:t>
      </w:r>
      <w:r w:rsidR="000365E7">
        <w:rPr>
          <w:lang w:val="en-001"/>
        </w:rPr>
        <w:t>memories</w:t>
      </w:r>
      <w:r>
        <w:rPr>
          <w:lang w:val="en-001"/>
        </w:rPr>
        <w:t xml:space="preserve"> for main page.</w:t>
      </w:r>
    </w:p>
    <w:p w14:paraId="27121D63" w14:textId="5864C520" w:rsidR="00EB4141" w:rsidRDefault="00EB4141" w:rsidP="00EB4141">
      <w:pPr>
        <w:rPr>
          <w:lang w:val="en-001"/>
        </w:rPr>
      </w:pPr>
      <w:r>
        <w:rPr>
          <w:lang w:val="en-001"/>
        </w:rPr>
        <w:t xml:space="preserve">URL = </w:t>
      </w:r>
      <w:hyperlink r:id="rId31" w:history="1">
        <w:r w:rsidRPr="00B4586C">
          <w:rPr>
            <w:rStyle w:val="Hyperlink"/>
            <w:lang w:val="en-001"/>
          </w:rPr>
          <w:t>http://localhost:8000</w:t>
        </w:r>
        <w:r w:rsidR="000365E7" w:rsidRPr="000365E7">
          <w:rPr>
            <w:rStyle w:val="Hyperlink"/>
            <w:lang w:val="en-001"/>
          </w:rPr>
          <w:t>/memories/</w:t>
        </w:r>
        <w:r w:rsidRPr="00B4586C">
          <w:rPr>
            <w:rStyle w:val="Hyperlink"/>
            <w:lang w:val="en-001"/>
          </w:rPr>
          <w:t>list/</w:t>
        </w:r>
      </w:hyperlink>
      <w:r>
        <w:rPr>
          <w:lang w:val="en-001"/>
        </w:rPr>
        <w:t xml:space="preserve"> </w:t>
      </w:r>
    </w:p>
    <w:p w14:paraId="4A59DF57" w14:textId="778DF801" w:rsidR="00EB4141" w:rsidRDefault="00EB4141" w:rsidP="00EB4141">
      <w:pPr>
        <w:rPr>
          <w:lang w:val="en-001"/>
        </w:rPr>
      </w:pPr>
      <w:proofErr w:type="gramStart"/>
      <w:r>
        <w:rPr>
          <w:lang w:val="en-001"/>
        </w:rPr>
        <w:t>Example :</w:t>
      </w:r>
      <w:proofErr w:type="gramEnd"/>
      <w:r>
        <w:rPr>
          <w:lang w:val="en-001"/>
        </w:rPr>
        <w:t xml:space="preserve"> (Method GET)</w:t>
      </w:r>
    </w:p>
    <w:p w14:paraId="254B9C3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60B5AA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455F30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r>
        <w:rPr>
          <w:rStyle w:val="pun"/>
          <w:rFonts w:ascii="Consolas" w:eastAsiaTheme="majorEastAsia" w:hAnsi="Consolas"/>
          <w:color w:val="93A1A1"/>
          <w:sz w:val="18"/>
          <w:szCs w:val="18"/>
        </w:rPr>
        <w:t>,</w:t>
      </w:r>
    </w:p>
    <w:p w14:paraId="6059185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مبلمان تصحیح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5071E9D"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2E4D8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4461A58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2"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118630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9B800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B8B2B7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1034E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19CB2BC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5A8C2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6BF12A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B3C4944" w14:textId="3AB9C1E9"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2D3AE6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D6E3F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7F42AD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3"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D1C35C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E46D0B3"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DC16DF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00A3ADC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24DEB62"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24BC46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FBA726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3EC4C15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D39DA75"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F7E88A7"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44D59D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4"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67B7706"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9201B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15794FA"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7FB2511" w14:textId="1E321BD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5"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78C9ECB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58C20B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BCF2741"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7521B35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خدمات آپاراتی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8E907F0"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EE2500B"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"Ebrahim Kiani"</w:t>
      </w:r>
      <w:r>
        <w:rPr>
          <w:rStyle w:val="pun"/>
          <w:rFonts w:ascii="Consolas" w:eastAsiaTheme="majorEastAsia" w:hAnsi="Consolas"/>
          <w:color w:val="93A1A1"/>
          <w:sz w:val="18"/>
          <w:szCs w:val="18"/>
        </w:rPr>
        <w:t>,</w:t>
      </w:r>
    </w:p>
    <w:p w14:paraId="1B255EE9"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6" w:history="1">
        <w:r>
          <w:rPr>
            <w:rStyle w:val="str"/>
            <w:rFonts w:ascii="Consolas" w:eastAsiaTheme="majorEastAsia" w:hAnsi="Consolas"/>
            <w:color w:val="DD1144"/>
            <w:sz w:val="18"/>
            <w:szCs w:val="18"/>
          </w:rPr>
          <w:t>ebimp4@gmail.com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3B6CADE"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تهران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915F4C"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201A65F"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4587A7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015E9C38"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17A93E4" w14:textId="77777777" w:rsidR="00EB4141" w:rsidRDefault="00EB4141" w:rsidP="00EB414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8E674CF" w14:textId="5C6B068D" w:rsidR="00EB4141" w:rsidRDefault="006A239E" w:rsidP="006A239E">
      <w:pPr>
        <w:pStyle w:val="Heading3"/>
        <w:rPr>
          <w:lang w:val="en-001"/>
        </w:rPr>
      </w:pPr>
      <w:bookmarkStart w:id="81" w:name="_Toc163220932"/>
      <w:bookmarkStart w:id="82" w:name="_Toc163220993"/>
      <w:bookmarkStart w:id="83" w:name="_Toc163221062"/>
      <w:bookmarkStart w:id="84" w:name="_Toc163221186"/>
      <w:bookmarkStart w:id="85" w:name="_Toc163221212"/>
      <w:bookmarkStart w:id="86" w:name="_Toc163221242"/>
      <w:r>
        <w:rPr>
          <w:lang w:val="en-001"/>
        </w:rPr>
        <w:t>List Filter</w:t>
      </w:r>
      <w:bookmarkEnd w:id="81"/>
      <w:bookmarkEnd w:id="82"/>
      <w:bookmarkEnd w:id="83"/>
      <w:bookmarkEnd w:id="84"/>
      <w:bookmarkEnd w:id="85"/>
      <w:bookmarkEnd w:id="86"/>
      <w:r>
        <w:rPr>
          <w:lang w:val="en-001"/>
        </w:rPr>
        <w:t xml:space="preserve"> </w:t>
      </w:r>
    </w:p>
    <w:p w14:paraId="28D76723" w14:textId="7F19FAED" w:rsidR="006A239E" w:rsidRDefault="00D55282" w:rsidP="006A239E">
      <w:pPr>
        <w:rPr>
          <w:lang w:val="en-001"/>
        </w:rPr>
      </w:pPr>
      <w:r>
        <w:rPr>
          <w:lang w:val="en-001"/>
        </w:rPr>
        <w:t xml:space="preserve">You can filter list of </w:t>
      </w:r>
      <w:r w:rsidR="000365E7">
        <w:rPr>
          <w:lang w:val="en-001"/>
        </w:rPr>
        <w:t>memories</w:t>
      </w:r>
      <w:r>
        <w:rPr>
          <w:lang w:val="en-001"/>
        </w:rPr>
        <w:t xml:space="preserve"> like this:</w:t>
      </w:r>
    </w:p>
    <w:p w14:paraId="24574FD6" w14:textId="77777777" w:rsidR="00D55282" w:rsidRDefault="00D55282" w:rsidP="006A239E">
      <w:pPr>
        <w:rPr>
          <w:lang w:val="en-001" w:bidi="fa-IR"/>
        </w:rPr>
      </w:pPr>
      <w:r>
        <w:rPr>
          <w:lang w:val="en-001" w:bidi="fa-IR"/>
        </w:rPr>
        <w:t xml:space="preserve">URL =  </w:t>
      </w:r>
    </w:p>
    <w:p w14:paraId="34AEB8B0" w14:textId="3F732BC0" w:rsidR="00D55282" w:rsidRDefault="00000000" w:rsidP="00A22614">
      <w:pPr>
        <w:rPr>
          <w:rtl/>
          <w:lang w:val="en-001" w:bidi="fa-IR"/>
        </w:rPr>
      </w:pPr>
      <w:hyperlink r:id="rId37" w:history="1">
        <w:r w:rsidR="00A22614" w:rsidRPr="001F43F7">
          <w:rPr>
            <w:rStyle w:val="Hyperlink"/>
            <w:lang w:val="en-001" w:bidi="fa-IR"/>
          </w:rPr>
          <w:t>http://localhost:8000</w:t>
        </w:r>
        <w:r w:rsidR="000365E7" w:rsidRPr="000365E7">
          <w:rPr>
            <w:rStyle w:val="Hyperlink"/>
            <w:lang w:val="en-001" w:bidi="fa-IR"/>
          </w:rPr>
          <w:t>/memories/</w:t>
        </w:r>
        <w:r w:rsidR="00A22614" w:rsidRPr="001F43F7">
          <w:rPr>
            <w:rStyle w:val="Hyperlink"/>
            <w:lang w:val="en-001" w:bidi="fa-IR"/>
          </w:rPr>
          <w:t>list/?user__addresses__city=</w:t>
        </w:r>
        <w:r w:rsidR="00A22614" w:rsidRPr="001F43F7">
          <w:rPr>
            <w:rStyle w:val="Hyperlink"/>
            <w:rFonts w:hint="cs"/>
            <w:rtl/>
            <w:lang w:bidi="fa-IR"/>
          </w:rPr>
          <w:t>اصفهان</w:t>
        </w:r>
        <w:r w:rsidR="00A22614" w:rsidRPr="001F43F7">
          <w:rPr>
            <w:rStyle w:val="Hyperlink"/>
            <w:lang w:val="en-001" w:bidi="fa-IR"/>
          </w:rPr>
          <w:t>&amp;</w:t>
        </w:r>
        <w:proofErr w:type="spellStart"/>
        <w:r w:rsidR="00A22614" w:rsidRPr="001F43F7">
          <w:rPr>
            <w:rStyle w:val="Hyperlink"/>
            <w:lang w:val="en-001" w:bidi="fa-IR"/>
          </w:rPr>
          <w:t>SubCategory</w:t>
        </w:r>
        <w:proofErr w:type="spellEnd"/>
        <w:r w:rsidR="00A22614" w:rsidRPr="001F43F7">
          <w:rPr>
            <w:rStyle w:val="Hyperlink"/>
            <w:lang w:val="en-001" w:bidi="fa-IR"/>
          </w:rPr>
          <w:t>__title=</w:t>
        </w:r>
        <w:r w:rsidR="00A22614" w:rsidRPr="001F43F7">
          <w:rPr>
            <w:rStyle w:val="Hyperlink"/>
            <w:rFonts w:hint="cs"/>
            <w:rtl/>
            <w:lang w:val="en-001" w:bidi="fa-IR"/>
          </w:rPr>
          <w:t>شستشوی منزل</w:t>
        </w:r>
      </w:hyperlink>
    </w:p>
    <w:p w14:paraId="6ED78A1D" w14:textId="77777777" w:rsidR="00A22614" w:rsidRDefault="00A22614" w:rsidP="00A22614">
      <w:pPr>
        <w:rPr>
          <w:lang w:val="en-001" w:bidi="fa-IR"/>
        </w:rPr>
      </w:pPr>
    </w:p>
    <w:p w14:paraId="3477C011" w14:textId="398C9441" w:rsidR="00D55282" w:rsidRDefault="00D55282" w:rsidP="006A239E">
      <w:pPr>
        <w:rPr>
          <w:rtl/>
          <w:lang w:val="en-001" w:bidi="fa-IR"/>
        </w:rPr>
      </w:pPr>
      <w:proofErr w:type="spellStart"/>
      <w:r w:rsidRPr="00227065">
        <w:rPr>
          <w:rFonts w:ascii="Courier New" w:hAnsi="Courier New" w:cs="Courier New"/>
          <w:color w:val="FF0000"/>
          <w:sz w:val="24"/>
        </w:rPr>
        <w:t>filterset_fields</w:t>
      </w:r>
      <w:proofErr w:type="spellEnd"/>
      <w:r w:rsidRPr="00227065">
        <w:rPr>
          <w:rFonts w:ascii="Courier New" w:hAnsi="Courier New" w:cs="Courier New"/>
          <w:color w:val="FF0000"/>
          <w:sz w:val="24"/>
        </w:rPr>
        <w:t xml:space="preserve"> </w:t>
      </w:r>
      <w:r w:rsidRPr="00D55282">
        <w:rPr>
          <w:rFonts w:ascii="Courier New" w:hAnsi="Courier New" w:cs="Courier New"/>
          <w:sz w:val="24"/>
        </w:rPr>
        <w:t>= ['</w:t>
      </w:r>
      <w:proofErr w:type="spellStart"/>
      <w:r w:rsidRPr="00D55282">
        <w:rPr>
          <w:rFonts w:ascii="Courier New" w:hAnsi="Courier New" w:cs="Courier New"/>
          <w:sz w:val="24"/>
        </w:rPr>
        <w:t>SubCategory</w:t>
      </w:r>
      <w:proofErr w:type="spellEnd"/>
      <w:r w:rsidRPr="00D55282">
        <w:rPr>
          <w:rFonts w:ascii="Courier New" w:hAnsi="Courier New" w:cs="Courier New"/>
          <w:sz w:val="24"/>
        </w:rPr>
        <w:t>__title', '</w:t>
      </w:r>
      <w:proofErr w:type="spellStart"/>
      <w:r w:rsidRPr="00D55282">
        <w:rPr>
          <w:rFonts w:ascii="Courier New" w:hAnsi="Courier New" w:cs="Courier New"/>
          <w:sz w:val="24"/>
        </w:rPr>
        <w:t>SubCategory</w:t>
      </w:r>
      <w:proofErr w:type="spellEnd"/>
      <w:r w:rsidRPr="00D55282">
        <w:rPr>
          <w:rFonts w:ascii="Courier New" w:hAnsi="Courier New" w:cs="Courier New"/>
          <w:sz w:val="24"/>
        </w:rPr>
        <w:t>__</w:t>
      </w:r>
      <w:proofErr w:type="spellStart"/>
      <w:r w:rsidRPr="00D55282">
        <w:rPr>
          <w:rFonts w:ascii="Courier New" w:hAnsi="Courier New" w:cs="Courier New"/>
          <w:sz w:val="24"/>
        </w:rPr>
        <w:t>MainCategory</w:t>
      </w:r>
      <w:proofErr w:type="spellEnd"/>
      <w:r w:rsidRPr="00D55282">
        <w:rPr>
          <w:rFonts w:ascii="Courier New" w:hAnsi="Courier New" w:cs="Courier New"/>
          <w:sz w:val="24"/>
        </w:rPr>
        <w:t>__title', '</w:t>
      </w:r>
      <w:proofErr w:type="spellStart"/>
      <w:r w:rsidRPr="00D55282">
        <w:rPr>
          <w:rFonts w:ascii="Courier New" w:hAnsi="Courier New" w:cs="Courier New"/>
          <w:sz w:val="24"/>
        </w:rPr>
        <w:t>user__addresses__city</w:t>
      </w:r>
      <w:proofErr w:type="spellEnd"/>
      <w:r w:rsidRPr="00D55282">
        <w:rPr>
          <w:rFonts w:ascii="Courier New" w:hAnsi="Courier New" w:cs="Courier New"/>
          <w:sz w:val="24"/>
        </w:rPr>
        <w:t>']</w:t>
      </w:r>
    </w:p>
    <w:p w14:paraId="656C8169" w14:textId="77777777" w:rsidR="00D55282" w:rsidRDefault="00D55282" w:rsidP="006A239E">
      <w:pPr>
        <w:rPr>
          <w:rtl/>
          <w:lang w:val="en-001" w:bidi="fa-IR"/>
        </w:rPr>
      </w:pPr>
    </w:p>
    <w:p w14:paraId="2FED160A" w14:textId="540BF3FC" w:rsidR="00D55282" w:rsidRDefault="00D55282" w:rsidP="006A239E">
      <w:pPr>
        <w:rPr>
          <w:lang w:val="en-001" w:bidi="fa-IR"/>
        </w:rPr>
      </w:pPr>
      <w:proofErr w:type="gramStart"/>
      <w:r>
        <w:rPr>
          <w:lang w:val="en-001" w:bidi="fa-IR"/>
        </w:rPr>
        <w:t>Example :</w:t>
      </w:r>
      <w:proofErr w:type="gramEnd"/>
      <w:r>
        <w:rPr>
          <w:lang w:val="en-001" w:bidi="fa-IR"/>
        </w:rPr>
        <w:t xml:space="preserve"> (Method GET)</w:t>
      </w:r>
    </w:p>
    <w:p w14:paraId="4869195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2FEAF5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F99A366"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441E777E" w14:textId="352EAF5E"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FDAFBDB"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EFCED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8360B7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8"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C63A2EF"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56E93A7"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1E232591"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564F27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4CB74B79"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ED7454A"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389E3A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BF03BBD"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77E12D2" w14:textId="77777777" w:rsid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un"/>
          <w:rFonts w:ascii="Consolas" w:eastAsiaTheme="majorEastAsia" w:hAnsi="Consolas"/>
          <w:color w:val="93A1A1"/>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6292AE7" w14:textId="187339D3" w:rsidR="00D55282" w:rsidRPr="001C71A1" w:rsidRDefault="00D55282" w:rsidP="001C71A1">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hAnsi="Consolas"/>
          <w:color w:val="48484C"/>
          <w:sz w:val="18"/>
          <w:szCs w:val="18"/>
        </w:rPr>
        <w:t xml:space="preserve">        </w:t>
      </w:r>
      <w:bookmarkStart w:id="87" w:name="_Toc163220933"/>
      <w:bookmarkStart w:id="88" w:name="_Toc163220994"/>
      <w:r>
        <w:rPr>
          <w:rStyle w:val="str"/>
          <w:rFonts w:ascii="Consolas" w:hAnsi="Consolas"/>
          <w:color w:val="DD1144"/>
          <w:sz w:val="18"/>
          <w:szCs w:val="18"/>
        </w:rPr>
        <w:t>"</w:t>
      </w:r>
      <w:proofErr w:type="spellStart"/>
      <w:proofErr w:type="gramStart"/>
      <w:r>
        <w:rPr>
          <w:rStyle w:val="str"/>
          <w:rFonts w:ascii="Consolas" w:hAnsi="Consolas"/>
          <w:color w:val="DD1144"/>
          <w:sz w:val="18"/>
          <w:szCs w:val="18"/>
        </w:rPr>
        <w:t>user</w:t>
      </w:r>
      <w:proofErr w:type="gramEnd"/>
      <w:r>
        <w:rPr>
          <w:rStyle w:val="str"/>
          <w:rFonts w:ascii="Consolas" w:hAnsi="Consolas"/>
          <w:color w:val="DD1144"/>
          <w:sz w:val="18"/>
          <w:szCs w:val="18"/>
        </w:rPr>
        <w:t>_full_name</w:t>
      </w:r>
      <w:proofErr w:type="spellEnd"/>
      <w:r>
        <w:rPr>
          <w:rStyle w:val="str"/>
          <w:rFonts w:ascii="Consolas" w:hAnsi="Consolas"/>
          <w:color w:val="DD1144"/>
          <w:sz w:val="18"/>
          <w:szCs w:val="18"/>
        </w:rPr>
        <w:t>"</w:t>
      </w:r>
      <w:r>
        <w:rPr>
          <w:rStyle w:val="pun"/>
          <w:rFonts w:ascii="Consolas" w:hAnsi="Consolas"/>
          <w:color w:val="93A1A1"/>
          <w:sz w:val="18"/>
          <w:szCs w:val="18"/>
        </w:rPr>
        <w:t>:</w:t>
      </w:r>
      <w:r>
        <w:rPr>
          <w:rStyle w:val="pln"/>
          <w:rFonts w:ascii="Consolas" w:hAnsi="Consolas"/>
          <w:color w:val="48484C"/>
          <w:sz w:val="18"/>
          <w:szCs w:val="18"/>
        </w:rPr>
        <w:t xml:space="preserve"> </w:t>
      </w:r>
      <w:r>
        <w:rPr>
          <w:rStyle w:val="str"/>
          <w:rFonts w:ascii="Consolas" w:hAnsi="Consolas"/>
          <w:color w:val="DD1144"/>
          <w:sz w:val="18"/>
          <w:szCs w:val="18"/>
        </w:rPr>
        <w:t>"</w:t>
      </w:r>
      <w:proofErr w:type="spellStart"/>
      <w:r>
        <w:rPr>
          <w:rStyle w:val="str"/>
          <w:rFonts w:ascii="Consolas" w:hAnsi="Consolas"/>
          <w:color w:val="DD1144"/>
          <w:sz w:val="18"/>
          <w:szCs w:val="18"/>
        </w:rPr>
        <w:t>nasser</w:t>
      </w:r>
      <w:proofErr w:type="spellEnd"/>
      <w:r>
        <w:rPr>
          <w:rStyle w:val="str"/>
          <w:rFonts w:ascii="Consolas" w:hAnsi="Consolas"/>
          <w:color w:val="DD1144"/>
          <w:sz w:val="18"/>
          <w:szCs w:val="18"/>
        </w:rPr>
        <w:t>"</w:t>
      </w:r>
      <w:r>
        <w:rPr>
          <w:rStyle w:val="pun"/>
          <w:rFonts w:ascii="Consolas" w:hAnsi="Consolas"/>
          <w:color w:val="93A1A1"/>
          <w:sz w:val="18"/>
          <w:szCs w:val="18"/>
        </w:rPr>
        <w:t>,</w:t>
      </w:r>
      <w:bookmarkEnd w:id="87"/>
      <w:bookmarkEnd w:id="88"/>
    </w:p>
    <w:p w14:paraId="245FCAC5"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39"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9F29BF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B55451E"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1495E33"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06AF9D41" w14:textId="606C5AF6"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0"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1A30681C"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5F59F132" w14:textId="77777777" w:rsidR="00D55282" w:rsidRDefault="00D55282" w:rsidP="00D55282">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F2159B3" w14:textId="7547124E" w:rsidR="00D55282" w:rsidRDefault="00D55282" w:rsidP="00D55282">
      <w:pPr>
        <w:pStyle w:val="Heading3"/>
        <w:rPr>
          <w:lang w:val="en-001"/>
        </w:rPr>
      </w:pPr>
      <w:bookmarkStart w:id="89" w:name="_Toc163220934"/>
      <w:bookmarkStart w:id="90" w:name="_Toc163220995"/>
      <w:bookmarkStart w:id="91" w:name="_Toc163221063"/>
      <w:bookmarkStart w:id="92" w:name="_Toc163221187"/>
      <w:bookmarkStart w:id="93" w:name="_Toc163221213"/>
      <w:bookmarkStart w:id="94" w:name="_Toc163221243"/>
      <w:r>
        <w:rPr>
          <w:lang w:val="en-001"/>
        </w:rPr>
        <w:t>List Search</w:t>
      </w:r>
      <w:bookmarkEnd w:id="89"/>
      <w:bookmarkEnd w:id="90"/>
      <w:bookmarkEnd w:id="91"/>
      <w:bookmarkEnd w:id="92"/>
      <w:bookmarkEnd w:id="93"/>
      <w:bookmarkEnd w:id="94"/>
      <w:r>
        <w:rPr>
          <w:lang w:val="en-001"/>
        </w:rPr>
        <w:t xml:space="preserve"> </w:t>
      </w:r>
    </w:p>
    <w:p w14:paraId="15A190B7" w14:textId="780523C7" w:rsidR="00D55282" w:rsidRDefault="00D55282" w:rsidP="00D55282">
      <w:pPr>
        <w:rPr>
          <w:lang w:val="en-001"/>
        </w:rPr>
      </w:pPr>
      <w:r>
        <w:rPr>
          <w:lang w:val="en-001"/>
        </w:rPr>
        <w:t xml:space="preserve">You can search </w:t>
      </w:r>
      <w:r w:rsidR="000365E7">
        <w:rPr>
          <w:lang w:val="en-001"/>
        </w:rPr>
        <w:t>memories</w:t>
      </w:r>
      <w:r>
        <w:rPr>
          <w:lang w:val="en-001"/>
        </w:rPr>
        <w:t xml:space="preserve"> list by (?search=)</w:t>
      </w:r>
    </w:p>
    <w:p w14:paraId="23BB0005" w14:textId="7EEF2E2A" w:rsidR="00D55282" w:rsidRDefault="00D55282" w:rsidP="00D55282">
      <w:pPr>
        <w:rPr>
          <w:rtl/>
          <w:lang w:bidi="fa-IR"/>
        </w:rPr>
      </w:pPr>
      <w:r>
        <w:rPr>
          <w:lang w:val="en-001"/>
        </w:rPr>
        <w:t xml:space="preserve">URL = </w:t>
      </w:r>
      <w:hyperlink r:id="rId41" w:history="1">
        <w:r w:rsidR="00227065" w:rsidRPr="00B4586C">
          <w:rPr>
            <w:rStyle w:val="Hyperlink"/>
            <w:lang w:val="en-001"/>
          </w:rPr>
          <w:t>http://localhost:8000</w:t>
        </w:r>
        <w:r w:rsidR="000365E7" w:rsidRPr="000365E7">
          <w:rPr>
            <w:rStyle w:val="Hyperlink"/>
            <w:lang w:val="en-001"/>
          </w:rPr>
          <w:t>/memories/</w:t>
        </w:r>
        <w:r w:rsidR="00227065" w:rsidRPr="00B4586C">
          <w:rPr>
            <w:rStyle w:val="Hyperlink"/>
            <w:lang w:val="en-001"/>
          </w:rPr>
          <w:t>list/?search=</w:t>
        </w:r>
        <w:r w:rsidR="00227065" w:rsidRPr="00B4586C">
          <w:rPr>
            <w:rStyle w:val="Hyperlink"/>
            <w:rFonts w:hint="cs"/>
            <w:rtl/>
            <w:lang w:bidi="fa-IR"/>
          </w:rPr>
          <w:t>اصفهان</w:t>
        </w:r>
      </w:hyperlink>
    </w:p>
    <w:p w14:paraId="43A8B320" w14:textId="77777777" w:rsidR="00227065" w:rsidRDefault="00227065" w:rsidP="00D55282">
      <w:pPr>
        <w:rPr>
          <w:rtl/>
          <w:lang w:bidi="fa-IR"/>
        </w:rPr>
      </w:pPr>
    </w:p>
    <w:p w14:paraId="1EF284B9" w14:textId="49C80C1D" w:rsidR="00227065" w:rsidRDefault="00227065" w:rsidP="00D55282">
      <w:pPr>
        <w:rPr>
          <w:lang w:val="en-001" w:bidi="fa-IR"/>
        </w:rPr>
      </w:pPr>
      <w:r>
        <w:rPr>
          <w:lang w:val="en-001" w:bidi="fa-IR"/>
        </w:rPr>
        <w:t>Example: (Method GET)</w:t>
      </w:r>
    </w:p>
    <w:p w14:paraId="7E9B61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9FC1A7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78F8EF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4</w:t>
      </w:r>
      <w:r>
        <w:rPr>
          <w:rStyle w:val="pun"/>
          <w:rFonts w:ascii="Consolas" w:eastAsiaTheme="majorEastAsia" w:hAnsi="Consolas"/>
          <w:color w:val="93A1A1"/>
          <w:sz w:val="18"/>
          <w:szCs w:val="18"/>
        </w:rPr>
        <w:t>,</w:t>
      </w:r>
    </w:p>
    <w:p w14:paraId="696C3D65" w14:textId="1C4D86D4"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 xml:space="preserve">"good </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87C373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شستشوی منزل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5F058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8650B0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2"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763E6D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E9C099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328E23C"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327C05B8"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5AF4293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3DE778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89D421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73FEA0A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A6667D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5AA3AB6"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E9B13E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3"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E57A98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40FC914"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4CA1FC13"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lastRenderedPageBreak/>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7D504FBF" w14:textId="12B0495F"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4"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p>
    <w:p w14:paraId="0D10535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4659FB4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50AE3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8</w:t>
      </w:r>
      <w:r>
        <w:rPr>
          <w:rStyle w:val="pun"/>
          <w:rFonts w:ascii="Consolas" w:eastAsiaTheme="majorEastAsia" w:hAnsi="Consolas"/>
          <w:color w:val="93A1A1"/>
          <w:sz w:val="18"/>
          <w:szCs w:val="18"/>
        </w:rPr>
        <w:t>,</w:t>
      </w:r>
    </w:p>
    <w:p w14:paraId="0DBB5C79"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7D736D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660C33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92E8D7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5"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9F50E2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92DC44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BD032F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5D3FC64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72A78E5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210D01BE"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B0890FF"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9</w:t>
      </w:r>
      <w:r>
        <w:rPr>
          <w:rStyle w:val="pun"/>
          <w:rFonts w:ascii="Consolas" w:eastAsiaTheme="majorEastAsia" w:hAnsi="Consolas"/>
          <w:color w:val="93A1A1"/>
          <w:sz w:val="18"/>
          <w:szCs w:val="18"/>
        </w:rPr>
        <w:t>,</w:t>
      </w:r>
    </w:p>
    <w:p w14:paraId="62AF383D"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جلو بندی ماشین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70D5F7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7133F60"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873311A"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6"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62F632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2FB8531"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76318137"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43701B5"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p>
    <w:p w14:paraId="2D4957CB"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71B9D4D2" w14:textId="77777777" w:rsidR="00227065" w:rsidRDefault="00227065" w:rsidP="002270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3266E5B" w14:textId="77777777" w:rsidR="00227065" w:rsidRPr="00227065" w:rsidRDefault="00227065" w:rsidP="00D55282">
      <w:pPr>
        <w:rPr>
          <w:lang w:val="en-001" w:bidi="fa-IR"/>
        </w:rPr>
      </w:pPr>
    </w:p>
    <w:p w14:paraId="2007F3F0" w14:textId="77777777" w:rsidR="00D55282" w:rsidRDefault="00D55282" w:rsidP="006A239E">
      <w:pPr>
        <w:rPr>
          <w:lang w:val="en-001" w:bidi="fa-IR"/>
        </w:rPr>
      </w:pPr>
    </w:p>
    <w:p w14:paraId="1202CB93" w14:textId="77777777" w:rsidR="00433F90" w:rsidRDefault="00433F90" w:rsidP="006A239E">
      <w:pPr>
        <w:rPr>
          <w:lang w:val="en-001" w:bidi="fa-IR"/>
        </w:rPr>
      </w:pPr>
    </w:p>
    <w:p w14:paraId="45E050C6" w14:textId="77777777" w:rsidR="00433F90" w:rsidRDefault="00433F90" w:rsidP="006A239E">
      <w:pPr>
        <w:rPr>
          <w:lang w:val="en-001" w:bidi="fa-IR"/>
        </w:rPr>
      </w:pPr>
    </w:p>
    <w:p w14:paraId="72EDE833" w14:textId="77777777" w:rsidR="00433F90" w:rsidRDefault="00433F90" w:rsidP="006A239E">
      <w:pPr>
        <w:rPr>
          <w:lang w:val="en-001" w:bidi="fa-IR"/>
        </w:rPr>
      </w:pPr>
    </w:p>
    <w:p w14:paraId="792AE9AA" w14:textId="77777777" w:rsidR="00433F90" w:rsidRDefault="00433F90" w:rsidP="006A239E">
      <w:pPr>
        <w:rPr>
          <w:lang w:val="en-001" w:bidi="fa-IR"/>
        </w:rPr>
      </w:pPr>
    </w:p>
    <w:p w14:paraId="52931AAC" w14:textId="77777777" w:rsidR="00433F90" w:rsidRDefault="00433F90" w:rsidP="006A239E">
      <w:pPr>
        <w:rPr>
          <w:lang w:val="en-001" w:bidi="fa-IR"/>
        </w:rPr>
      </w:pPr>
    </w:p>
    <w:p w14:paraId="0B02BB46" w14:textId="77777777" w:rsidR="00433F90" w:rsidRDefault="00433F90" w:rsidP="006A239E">
      <w:pPr>
        <w:rPr>
          <w:lang w:val="en-001" w:bidi="fa-IR"/>
        </w:rPr>
      </w:pPr>
    </w:p>
    <w:p w14:paraId="3A7D0B47" w14:textId="140D53AC" w:rsidR="00433F90" w:rsidRDefault="00433F90" w:rsidP="00433F90">
      <w:pPr>
        <w:pStyle w:val="Heading3"/>
        <w:rPr>
          <w:lang w:val="en-001" w:bidi="fa-IR"/>
        </w:rPr>
      </w:pPr>
      <w:bookmarkStart w:id="95" w:name="_Toc163220935"/>
      <w:bookmarkStart w:id="96" w:name="_Toc163220996"/>
      <w:bookmarkStart w:id="97" w:name="_Toc163221064"/>
      <w:bookmarkStart w:id="98" w:name="_Toc163221188"/>
      <w:bookmarkStart w:id="99" w:name="_Toc163221214"/>
      <w:bookmarkStart w:id="100" w:name="_Toc163221244"/>
      <w:r>
        <w:rPr>
          <w:lang w:val="en-001" w:bidi="fa-IR"/>
        </w:rPr>
        <w:t>Detail</w:t>
      </w:r>
      <w:bookmarkEnd w:id="95"/>
      <w:bookmarkEnd w:id="96"/>
      <w:bookmarkEnd w:id="97"/>
      <w:bookmarkEnd w:id="98"/>
      <w:bookmarkEnd w:id="99"/>
      <w:bookmarkEnd w:id="100"/>
      <w:r>
        <w:rPr>
          <w:lang w:val="en-001" w:bidi="fa-IR"/>
        </w:rPr>
        <w:t xml:space="preserve"> </w:t>
      </w:r>
    </w:p>
    <w:p w14:paraId="30630917" w14:textId="671FDA5D" w:rsidR="00433F90" w:rsidRDefault="00433F90" w:rsidP="00433F90">
      <w:pPr>
        <w:rPr>
          <w:lang w:val="en-001" w:bidi="fa-IR"/>
        </w:rPr>
      </w:pPr>
      <w:r>
        <w:rPr>
          <w:lang w:val="en-001" w:bidi="fa-IR"/>
        </w:rPr>
        <w:t xml:space="preserve">For getting detail of </w:t>
      </w:r>
      <w:proofErr w:type="gramStart"/>
      <w:r w:rsidR="000365E7">
        <w:rPr>
          <w:lang w:val="en-001"/>
        </w:rPr>
        <w:t>memories</w:t>
      </w:r>
      <w:proofErr w:type="gramEnd"/>
      <w:r>
        <w:rPr>
          <w:lang w:val="en-001" w:bidi="fa-IR"/>
        </w:rPr>
        <w:t xml:space="preserve"> you should have </w:t>
      </w:r>
      <w:r w:rsidRPr="00433F90">
        <w:rPr>
          <w:color w:val="FF0000"/>
          <w:lang w:val="en-001" w:bidi="fa-IR"/>
        </w:rPr>
        <w:t>th</w:t>
      </w:r>
      <w:r>
        <w:rPr>
          <w:color w:val="FF0000"/>
          <w:lang w:val="en-001" w:bidi="fa-IR"/>
        </w:rPr>
        <w:t>eir</w:t>
      </w:r>
      <w:r w:rsidRPr="00433F90">
        <w:rPr>
          <w:color w:val="FF0000"/>
          <w:lang w:val="en-001" w:bidi="fa-IR"/>
        </w:rPr>
        <w:t xml:space="preserve"> ID</w:t>
      </w:r>
      <w:r>
        <w:rPr>
          <w:lang w:val="en-001" w:bidi="fa-IR"/>
        </w:rPr>
        <w:t>.</w:t>
      </w:r>
    </w:p>
    <w:p w14:paraId="372A5909" w14:textId="457C5362" w:rsidR="00433F90" w:rsidRDefault="00433F90" w:rsidP="00433F90">
      <w:pPr>
        <w:rPr>
          <w:lang w:val="en-001" w:bidi="fa-IR"/>
        </w:rPr>
      </w:pPr>
      <w:r>
        <w:rPr>
          <w:lang w:val="en-001" w:bidi="fa-IR"/>
        </w:rPr>
        <w:t xml:space="preserve">URL = </w:t>
      </w:r>
      <w:hyperlink r:id="rId47"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detail/5</w:t>
        </w:r>
      </w:hyperlink>
      <w:r>
        <w:rPr>
          <w:lang w:val="en-001" w:bidi="fa-IR"/>
        </w:rPr>
        <w:t xml:space="preserve"> </w:t>
      </w:r>
    </w:p>
    <w:p w14:paraId="05E29219" w14:textId="77777777" w:rsidR="00433F90" w:rsidRDefault="00433F90" w:rsidP="00433F90">
      <w:pPr>
        <w:rPr>
          <w:lang w:val="en-001" w:bidi="fa-IR"/>
        </w:rPr>
      </w:pPr>
      <w:proofErr w:type="gramStart"/>
      <w:r>
        <w:rPr>
          <w:lang w:val="en-001" w:bidi="fa-IR"/>
        </w:rPr>
        <w:t>Example :</w:t>
      </w:r>
      <w:proofErr w:type="gramEnd"/>
      <w:r>
        <w:rPr>
          <w:lang w:val="en-001" w:bidi="fa-IR"/>
        </w:rPr>
        <w:t xml:space="preserve"> (Method GET)</w:t>
      </w:r>
    </w:p>
    <w:p w14:paraId="349C4147" w14:textId="77777777" w:rsidR="00433F90" w:rsidRDefault="00433F90" w:rsidP="00433F90">
      <w:pPr>
        <w:rPr>
          <w:lang w:val="en-001" w:bidi="fa-IR"/>
        </w:rPr>
      </w:pPr>
    </w:p>
    <w:p w14:paraId="6908AA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0C86AB2C"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r>
        <w:rPr>
          <w:rStyle w:val="pun"/>
          <w:rFonts w:ascii="Consolas" w:eastAsiaTheme="majorEastAsia" w:hAnsi="Consolas"/>
          <w:color w:val="93A1A1"/>
          <w:sz w:val="18"/>
          <w:szCs w:val="18"/>
        </w:rPr>
        <w:t>,</w:t>
      </w:r>
    </w:p>
    <w:p w14:paraId="256171C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موتور ماشین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2657B5DE"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Sub_category_title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تعمیر در محل</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DE8CAD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6B933C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8"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A0425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_addresses_city</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اصفهان</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0C13C915"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_avatar_url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kwd"/>
          <w:rFonts w:ascii="Consolas" w:hAnsi="Consolas"/>
          <w:color w:val="1E347B"/>
          <w:sz w:val="18"/>
          <w:szCs w:val="18"/>
        </w:rPr>
        <w:t>null</w:t>
      </w:r>
      <w:r>
        <w:rPr>
          <w:rStyle w:val="pun"/>
          <w:rFonts w:ascii="Consolas" w:eastAsiaTheme="majorEastAsia" w:hAnsi="Consolas"/>
          <w:color w:val="93A1A1"/>
          <w:sz w:val="18"/>
          <w:szCs w:val="18"/>
        </w:rPr>
        <w:t>,</w:t>
      </w:r>
    </w:p>
    <w:p w14:paraId="6E15DCE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57C8858C" w14:textId="6BEE790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main</w:t>
      </w:r>
      <w:proofErr w:type="gramEnd"/>
      <w:r>
        <w:rPr>
          <w:rStyle w:val="str"/>
          <w:rFonts w:ascii="Consolas" w:eastAsiaTheme="majorEastAsia" w:hAnsi="Consolas"/>
          <w:color w:val="DD1144"/>
          <w:sz w:val="18"/>
          <w:szCs w:val="18"/>
        </w:rPr>
        <w:t>_picture_url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49"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2B840F9"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"pictures"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31A166A0"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17EADD9F"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17</w:t>
      </w:r>
      <w:r>
        <w:rPr>
          <w:rStyle w:val="pun"/>
          <w:rFonts w:ascii="Consolas" w:eastAsiaTheme="majorEastAsia" w:hAnsi="Consolas"/>
          <w:color w:val="93A1A1"/>
          <w:sz w:val="18"/>
          <w:szCs w:val="18"/>
        </w:rPr>
        <w:t>,</w:t>
      </w:r>
    </w:p>
    <w:p w14:paraId="2844D9E8" w14:textId="3AC692CE"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"image"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0" w:history="1">
        <w:r w:rsidR="000365E7" w:rsidRPr="00CF698E">
          <w:rPr>
            <w:rStyle w:val="Hyperlink"/>
            <w:rFonts w:ascii="Consolas" w:eastAsiaTheme="majorEastAsia" w:hAnsi="Consolas"/>
            <w:sz w:val="18"/>
            <w:szCs w:val="18"/>
          </w:rPr>
          <w:t>http://localhost:8000/media/images/memory_images/tamir_7ArGFb0.jfif</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4685525" w14:textId="6AE971B3"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5</w:t>
      </w:r>
    </w:p>
    <w:p w14:paraId="619771A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9F05F1A"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657D21D7"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"comments"</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pun"/>
          <w:rFonts w:ascii="Consolas" w:eastAsiaTheme="majorEastAsia" w:hAnsi="Consolas"/>
          <w:color w:val="93A1A1"/>
          <w:sz w:val="18"/>
          <w:szCs w:val="18"/>
        </w:rPr>
        <w:t>[],</w:t>
      </w:r>
    </w:p>
    <w:p w14:paraId="0C881431"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"description"</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من تعمیر موتور ماشین در محل را انجام میدهم</w:t>
      </w:r>
      <w:r>
        <w:rPr>
          <w:rStyle w:val="str"/>
          <w:rFonts w:ascii="Consolas" w:eastAsiaTheme="majorEastAsia" w:hAnsi="Consolas"/>
          <w:color w:val="DD1144"/>
          <w:sz w:val="18"/>
          <w:szCs w:val="18"/>
        </w:rPr>
        <w:t>"</w:t>
      </w:r>
    </w:p>
    <w:p w14:paraId="5B7B6288" w14:textId="77777777" w:rsidR="00433F90" w:rsidRDefault="00433F90" w:rsidP="00433F90">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0F25051B" w14:textId="600B828D" w:rsidR="00433F90" w:rsidRDefault="00433F90" w:rsidP="00433F90">
      <w:pPr>
        <w:rPr>
          <w:lang w:val="en-001" w:bidi="fa-IR"/>
        </w:rPr>
      </w:pPr>
      <w:r>
        <w:rPr>
          <w:lang w:val="en-001" w:bidi="fa-IR"/>
        </w:rPr>
        <w:t xml:space="preserve"> </w:t>
      </w:r>
    </w:p>
    <w:p w14:paraId="23CE555B" w14:textId="77777777" w:rsidR="00433F90" w:rsidRDefault="00433F90" w:rsidP="00433F90">
      <w:pPr>
        <w:rPr>
          <w:lang w:val="en-001" w:bidi="fa-IR"/>
        </w:rPr>
      </w:pPr>
    </w:p>
    <w:p w14:paraId="3921557A" w14:textId="77777777" w:rsidR="00433F90" w:rsidRDefault="00433F90" w:rsidP="00433F90">
      <w:pPr>
        <w:rPr>
          <w:lang w:val="en-001" w:bidi="fa-IR"/>
        </w:rPr>
      </w:pPr>
    </w:p>
    <w:p w14:paraId="757AD7A7" w14:textId="77777777" w:rsidR="00433F90" w:rsidRDefault="00433F90" w:rsidP="00433F90">
      <w:pPr>
        <w:rPr>
          <w:lang w:val="en-001" w:bidi="fa-IR"/>
        </w:rPr>
      </w:pPr>
    </w:p>
    <w:p w14:paraId="6003E86E" w14:textId="2ED5BB9C" w:rsidR="006E73E3" w:rsidRDefault="006E73E3" w:rsidP="006E73E3">
      <w:pPr>
        <w:pStyle w:val="Heading2"/>
        <w:rPr>
          <w:lang w:val="en-001" w:bidi="fa-IR"/>
        </w:rPr>
      </w:pPr>
      <w:bookmarkStart w:id="101" w:name="_Toc163220936"/>
      <w:bookmarkStart w:id="102" w:name="_Toc163220997"/>
      <w:bookmarkStart w:id="103" w:name="_Toc163221065"/>
      <w:bookmarkStart w:id="104" w:name="_Toc163221189"/>
      <w:bookmarkStart w:id="105" w:name="_Toc163221215"/>
      <w:bookmarkStart w:id="106" w:name="_Toc163221245"/>
      <w:r>
        <w:rPr>
          <w:lang w:val="en-001" w:bidi="fa-IR"/>
        </w:rPr>
        <w:lastRenderedPageBreak/>
        <w:t>Comment</w:t>
      </w:r>
      <w:bookmarkEnd w:id="101"/>
      <w:bookmarkEnd w:id="102"/>
      <w:bookmarkEnd w:id="103"/>
      <w:bookmarkEnd w:id="104"/>
      <w:bookmarkEnd w:id="105"/>
      <w:bookmarkEnd w:id="106"/>
    </w:p>
    <w:p w14:paraId="6A887D81" w14:textId="5D6C8FF3" w:rsidR="006E73E3" w:rsidRDefault="006E73E3" w:rsidP="006E73E3">
      <w:pPr>
        <w:pStyle w:val="Heading3"/>
        <w:rPr>
          <w:lang w:val="en-001" w:bidi="fa-IR"/>
        </w:rPr>
      </w:pPr>
      <w:bookmarkStart w:id="107" w:name="_Toc163220937"/>
      <w:bookmarkStart w:id="108" w:name="_Toc163220998"/>
      <w:bookmarkStart w:id="109" w:name="_Toc163221066"/>
      <w:bookmarkStart w:id="110" w:name="_Toc163221190"/>
      <w:bookmarkStart w:id="111" w:name="_Toc163221216"/>
      <w:bookmarkStart w:id="112" w:name="_Toc163221246"/>
      <w:r>
        <w:rPr>
          <w:lang w:val="en-001" w:bidi="fa-IR"/>
        </w:rPr>
        <w:t>Create</w:t>
      </w:r>
      <w:bookmarkEnd w:id="107"/>
      <w:bookmarkEnd w:id="108"/>
      <w:bookmarkEnd w:id="109"/>
      <w:bookmarkEnd w:id="110"/>
      <w:bookmarkEnd w:id="111"/>
      <w:bookmarkEnd w:id="112"/>
      <w:r>
        <w:rPr>
          <w:lang w:val="en-001" w:bidi="fa-IR"/>
        </w:rPr>
        <w:t xml:space="preserve"> </w:t>
      </w:r>
    </w:p>
    <w:p w14:paraId="7EAA36E0" w14:textId="59651DE1" w:rsidR="006E73E3" w:rsidRDefault="006E73E3" w:rsidP="006E73E3">
      <w:pPr>
        <w:rPr>
          <w:lang w:val="en-001" w:bidi="fa-IR"/>
        </w:rPr>
      </w:pPr>
      <w:r>
        <w:rPr>
          <w:lang w:val="en-001" w:bidi="fa-IR"/>
        </w:rPr>
        <w:t xml:space="preserve">For Creating new </w:t>
      </w:r>
      <w:proofErr w:type="gramStart"/>
      <w:r>
        <w:rPr>
          <w:lang w:val="en-001" w:bidi="fa-IR"/>
        </w:rPr>
        <w:t>comment</w:t>
      </w:r>
      <w:proofErr w:type="gramEnd"/>
      <w:r>
        <w:rPr>
          <w:lang w:val="en-001" w:bidi="fa-IR"/>
        </w:rPr>
        <w:t xml:space="preserve"> you should have </w:t>
      </w:r>
      <w:r w:rsidR="000365E7">
        <w:rPr>
          <w:lang w:val="en-001"/>
        </w:rPr>
        <w:t>memories</w:t>
      </w:r>
      <w:r>
        <w:rPr>
          <w:lang w:val="en-001" w:bidi="fa-IR"/>
        </w:rPr>
        <w:t xml:space="preserve"> ID.</w:t>
      </w:r>
    </w:p>
    <w:p w14:paraId="54DCB334" w14:textId="0CE4708D" w:rsidR="006E73E3" w:rsidRDefault="006E73E3" w:rsidP="006E73E3">
      <w:pPr>
        <w:rPr>
          <w:lang w:val="en-001" w:bidi="fa-IR"/>
        </w:rPr>
      </w:pPr>
      <w:r>
        <w:rPr>
          <w:lang w:val="en-001" w:bidi="fa-IR"/>
        </w:rPr>
        <w:t xml:space="preserve">URL = </w:t>
      </w:r>
    </w:p>
    <w:p w14:paraId="52C48F63" w14:textId="4FFB2D92" w:rsidR="006E73E3" w:rsidRDefault="006E73E3" w:rsidP="006E73E3">
      <w:pPr>
        <w:rPr>
          <w:lang w:val="en-001" w:bidi="fa-IR"/>
        </w:rPr>
      </w:pPr>
      <w:proofErr w:type="gramStart"/>
      <w:r>
        <w:rPr>
          <w:lang w:val="en-001" w:bidi="fa-IR"/>
        </w:rPr>
        <w:t>Example :</w:t>
      </w:r>
      <w:proofErr w:type="gramEnd"/>
      <w:r>
        <w:rPr>
          <w:lang w:val="en-001" w:bidi="fa-IR"/>
        </w:rPr>
        <w:t xml:space="preserve"> (Method POST)</w:t>
      </w:r>
    </w:p>
    <w:p w14:paraId="223DD101" w14:textId="77777777" w:rsidR="006E73E3" w:rsidRPr="006E73E3" w:rsidRDefault="006E73E3" w:rsidP="006E73E3">
      <w:pPr>
        <w:rPr>
          <w:lang w:val="en-001" w:bidi="fa-IR"/>
        </w:rPr>
      </w:pPr>
      <w:r w:rsidRPr="006E73E3">
        <w:rPr>
          <w:lang w:val="en-001" w:bidi="fa-IR"/>
        </w:rPr>
        <w:t>{</w:t>
      </w:r>
    </w:p>
    <w:p w14:paraId="3887C6C4" w14:textId="77777777" w:rsidR="006E73E3" w:rsidRPr="006E73E3" w:rsidRDefault="006E73E3" w:rsidP="006E73E3">
      <w:pPr>
        <w:rPr>
          <w:lang w:val="en-001" w:bidi="fa-IR"/>
        </w:rPr>
      </w:pPr>
      <w:r w:rsidRPr="006E73E3">
        <w:rPr>
          <w:lang w:val="en-001" w:bidi="fa-IR"/>
        </w:rPr>
        <w:t xml:space="preserve">    "title": "</w:t>
      </w:r>
      <w:r w:rsidRPr="006E73E3">
        <w:rPr>
          <w:rtl/>
          <w:lang w:val="en-001" w:bidi="fa-IR"/>
        </w:rPr>
        <w:t>شغل خوب</w:t>
      </w:r>
      <w:r w:rsidRPr="006E73E3">
        <w:rPr>
          <w:rFonts w:hint="cs"/>
          <w:rtl/>
          <w:lang w:val="en-001" w:bidi="fa-IR"/>
        </w:rPr>
        <w:t>ی</w:t>
      </w:r>
      <w:r w:rsidRPr="006E73E3">
        <w:rPr>
          <w:rtl/>
          <w:lang w:val="en-001" w:bidi="fa-IR"/>
        </w:rPr>
        <w:t xml:space="preserve"> است</w:t>
      </w:r>
      <w:r w:rsidRPr="006E73E3">
        <w:rPr>
          <w:lang w:val="en-001" w:bidi="fa-IR"/>
        </w:rPr>
        <w:t>",</w:t>
      </w:r>
    </w:p>
    <w:p w14:paraId="4BE12EE9" w14:textId="77777777" w:rsidR="006E73E3" w:rsidRPr="006E73E3" w:rsidRDefault="006E73E3" w:rsidP="006E73E3">
      <w:pPr>
        <w:rPr>
          <w:lang w:val="en-001" w:bidi="fa-IR"/>
        </w:rPr>
      </w:pPr>
      <w:r w:rsidRPr="006E73E3">
        <w:rPr>
          <w:lang w:val="en-001" w:bidi="fa-IR"/>
        </w:rPr>
        <w:t xml:space="preserve">    "comment": "</w:t>
      </w:r>
      <w:r w:rsidRPr="006E73E3">
        <w:rPr>
          <w:rtl/>
          <w:lang w:val="en-001" w:bidi="fa-IR"/>
        </w:rPr>
        <w:t>او کارش را خوب انجام م</w:t>
      </w:r>
      <w:r w:rsidRPr="006E73E3">
        <w:rPr>
          <w:rFonts w:hint="cs"/>
          <w:rtl/>
          <w:lang w:val="en-001" w:bidi="fa-IR"/>
        </w:rPr>
        <w:t>ی</w:t>
      </w:r>
      <w:r w:rsidRPr="006E73E3">
        <w:rPr>
          <w:rFonts w:hint="eastAsia"/>
          <w:rtl/>
          <w:lang w:val="en-001" w:bidi="fa-IR"/>
        </w:rPr>
        <w:t>دهد</w:t>
      </w:r>
      <w:r w:rsidRPr="006E73E3">
        <w:rPr>
          <w:lang w:val="en-001" w:bidi="fa-IR"/>
        </w:rPr>
        <w:t>",</w:t>
      </w:r>
    </w:p>
    <w:p w14:paraId="18D17517" w14:textId="2F5A3976" w:rsidR="006E73E3" w:rsidRPr="006E73E3" w:rsidRDefault="006E73E3" w:rsidP="006E73E3">
      <w:pPr>
        <w:rPr>
          <w:lang w:val="en-001" w:bidi="fa-IR"/>
        </w:rPr>
      </w:pPr>
      <w:r w:rsidRPr="006E73E3">
        <w:rPr>
          <w:lang w:val="en-001" w:bidi="fa-IR"/>
        </w:rPr>
        <w:t xml:space="preserve">    "</w:t>
      </w:r>
      <w:r w:rsidR="000365E7">
        <w:rPr>
          <w:lang w:val="en-001"/>
        </w:rPr>
        <w:t>memories</w:t>
      </w:r>
      <w:r w:rsidRPr="006E73E3">
        <w:rPr>
          <w:lang w:val="en-001" w:bidi="fa-IR"/>
        </w:rPr>
        <w:t>": 1</w:t>
      </w:r>
    </w:p>
    <w:p w14:paraId="6F7DFD66" w14:textId="3685C208" w:rsidR="006E73E3" w:rsidRDefault="006E73E3" w:rsidP="006E73E3">
      <w:pPr>
        <w:rPr>
          <w:lang w:val="en-001" w:bidi="fa-IR"/>
        </w:rPr>
      </w:pPr>
      <w:r w:rsidRPr="006E73E3">
        <w:rPr>
          <w:lang w:val="en-001" w:bidi="fa-IR"/>
        </w:rPr>
        <w:t>}</w:t>
      </w:r>
    </w:p>
    <w:p w14:paraId="743C4C11"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w:t>
      </w:r>
      <w:proofErr w:type="gramStart"/>
      <w:r>
        <w:rPr>
          <w:lang w:val="en-001" w:bidi="fa-IR"/>
        </w:rPr>
        <w:t>result :</w:t>
      </w:r>
      <w:proofErr w:type="gramEnd"/>
      <w:r>
        <w:rPr>
          <w:lang w:val="en-001" w:bidi="fa-IR"/>
        </w:rPr>
        <w:t xml:space="preserve">  </w:t>
      </w:r>
      <w:r>
        <w:rPr>
          <w:rStyle w:val="meta"/>
          <w:rFonts w:ascii="Consolas" w:eastAsiaTheme="majorEastAsia" w:hAnsi="Consolas"/>
          <w:b/>
          <w:bCs/>
          <w:color w:val="333333"/>
          <w:sz w:val="18"/>
          <w:szCs w:val="18"/>
        </w:rPr>
        <w:t>HTTP 201 Created</w:t>
      </w:r>
    </w:p>
    <w:p w14:paraId="132C7CE6"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2CC04F89"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68B80C4A"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7BC64B2"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1"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16FFD7F"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105CBC4B" w14:textId="77777777"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50B043D7" w14:textId="58B2E2CE" w:rsid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B40AF4D" w14:textId="0D27E695" w:rsidR="006E73E3" w:rsidRPr="006E73E3" w:rsidRDefault="006E73E3" w:rsidP="006E73E3">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1037F40F" w14:textId="77777777" w:rsidR="006E2765" w:rsidRDefault="006E2765" w:rsidP="006E2765">
      <w:pPr>
        <w:rPr>
          <w:lang w:val="en-001" w:bidi="fa-IR"/>
        </w:rPr>
      </w:pPr>
      <w:proofErr w:type="spellStart"/>
      <w:r>
        <w:rPr>
          <w:lang w:val="en-001" w:bidi="fa-IR"/>
        </w:rPr>
        <w:t>User_full_name</w:t>
      </w:r>
      <w:proofErr w:type="spellEnd"/>
      <w:r>
        <w:rPr>
          <w:lang w:val="en-001" w:bidi="fa-IR"/>
        </w:rPr>
        <w:t xml:space="preserve"> and </w:t>
      </w:r>
      <w:proofErr w:type="spellStart"/>
      <w:r>
        <w:rPr>
          <w:lang w:val="en-001" w:bidi="fa-IR"/>
        </w:rPr>
        <w:t>user_email</w:t>
      </w:r>
      <w:proofErr w:type="spellEnd"/>
      <w:r>
        <w:rPr>
          <w:lang w:val="en-001" w:bidi="fa-IR"/>
        </w:rPr>
        <w:t xml:space="preserve"> is from user who created this comment. (</w:t>
      </w:r>
      <w:r w:rsidRPr="006E73E3">
        <w:rPr>
          <w:lang w:val="en-001" w:bidi="fa-IR"/>
        </w:rPr>
        <w:t xml:space="preserve">Automatic setting </w:t>
      </w:r>
      <w:r>
        <w:rPr>
          <w:lang w:val="en-001" w:bidi="fa-IR"/>
        </w:rPr>
        <w:t xml:space="preserve">by </w:t>
      </w:r>
      <w:proofErr w:type="gramStart"/>
      <w:r>
        <w:rPr>
          <w:lang w:val="en-001" w:bidi="fa-IR"/>
        </w:rPr>
        <w:t xml:space="preserve">access </w:t>
      </w:r>
      <w:r w:rsidRPr="006E73E3">
        <w:rPr>
          <w:lang w:val="en-001" w:bidi="fa-IR"/>
        </w:rPr>
        <w:t xml:space="preserve"> token</w:t>
      </w:r>
      <w:proofErr w:type="gramEnd"/>
      <w:r>
        <w:rPr>
          <w:rFonts w:hint="cs"/>
          <w:rtl/>
          <w:lang w:val="en-001" w:bidi="fa-IR"/>
        </w:rPr>
        <w:t>(</w:t>
      </w:r>
    </w:p>
    <w:p w14:paraId="25C7A76B" w14:textId="77777777" w:rsidR="006E73E3" w:rsidRDefault="006E73E3" w:rsidP="006E73E3">
      <w:pPr>
        <w:rPr>
          <w:lang w:val="en-001" w:bidi="fa-IR"/>
        </w:rPr>
      </w:pPr>
    </w:p>
    <w:p w14:paraId="0AEECB7A" w14:textId="77777777" w:rsidR="006E2765" w:rsidRDefault="006E2765" w:rsidP="006E73E3">
      <w:pPr>
        <w:rPr>
          <w:lang w:val="en-001" w:bidi="fa-IR"/>
        </w:rPr>
      </w:pPr>
    </w:p>
    <w:p w14:paraId="62CC0FA5" w14:textId="77777777" w:rsidR="006E2765" w:rsidRDefault="006E2765" w:rsidP="006E73E3">
      <w:pPr>
        <w:rPr>
          <w:lang w:val="en-001" w:bidi="fa-IR"/>
        </w:rPr>
      </w:pPr>
    </w:p>
    <w:p w14:paraId="78A59907" w14:textId="77777777" w:rsidR="006E2765" w:rsidRDefault="006E2765" w:rsidP="006E73E3">
      <w:pPr>
        <w:rPr>
          <w:lang w:val="en-001" w:bidi="fa-IR"/>
        </w:rPr>
      </w:pPr>
    </w:p>
    <w:p w14:paraId="27FA6EA7" w14:textId="77777777" w:rsidR="006E2765" w:rsidRDefault="006E2765" w:rsidP="006E73E3">
      <w:pPr>
        <w:rPr>
          <w:lang w:val="en-001" w:bidi="fa-IR"/>
        </w:rPr>
      </w:pPr>
    </w:p>
    <w:p w14:paraId="6DABC568" w14:textId="77777777" w:rsidR="006E2765" w:rsidRDefault="006E2765" w:rsidP="006E73E3">
      <w:pPr>
        <w:rPr>
          <w:lang w:val="en-001" w:bidi="fa-IR"/>
        </w:rPr>
      </w:pPr>
    </w:p>
    <w:p w14:paraId="1A0FC293" w14:textId="77777777" w:rsidR="006E2765" w:rsidRDefault="006E2765" w:rsidP="006E73E3">
      <w:pPr>
        <w:rPr>
          <w:lang w:val="en-001" w:bidi="fa-IR"/>
        </w:rPr>
      </w:pPr>
    </w:p>
    <w:p w14:paraId="779C4F67" w14:textId="77777777" w:rsidR="006E2765" w:rsidRDefault="006E2765" w:rsidP="006E73E3">
      <w:pPr>
        <w:rPr>
          <w:lang w:val="en-001" w:bidi="fa-IR"/>
        </w:rPr>
      </w:pPr>
    </w:p>
    <w:p w14:paraId="6E61BB1C" w14:textId="77777777" w:rsidR="006E2765" w:rsidRDefault="006E2765" w:rsidP="006E73E3">
      <w:pPr>
        <w:rPr>
          <w:rtl/>
          <w:lang w:val="en-001" w:bidi="fa-IR"/>
        </w:rPr>
      </w:pPr>
    </w:p>
    <w:p w14:paraId="6206ACEC" w14:textId="383CE526" w:rsidR="006E73E3" w:rsidRDefault="006E73E3" w:rsidP="006E73E3">
      <w:pPr>
        <w:pStyle w:val="Heading3"/>
        <w:rPr>
          <w:lang w:val="en-001" w:bidi="fa-IR"/>
        </w:rPr>
      </w:pPr>
      <w:bookmarkStart w:id="113" w:name="_Toc163220938"/>
      <w:bookmarkStart w:id="114" w:name="_Toc163220999"/>
      <w:bookmarkStart w:id="115" w:name="_Toc163221067"/>
      <w:bookmarkStart w:id="116" w:name="_Toc163221191"/>
      <w:bookmarkStart w:id="117" w:name="_Toc163221217"/>
      <w:bookmarkStart w:id="118" w:name="_Toc163221247"/>
      <w:r>
        <w:rPr>
          <w:lang w:val="en-001" w:bidi="fa-IR"/>
        </w:rPr>
        <w:lastRenderedPageBreak/>
        <w:t>Edit</w:t>
      </w:r>
      <w:bookmarkEnd w:id="113"/>
      <w:bookmarkEnd w:id="114"/>
      <w:bookmarkEnd w:id="115"/>
      <w:bookmarkEnd w:id="116"/>
      <w:bookmarkEnd w:id="117"/>
      <w:bookmarkEnd w:id="118"/>
      <w:r>
        <w:rPr>
          <w:lang w:val="en-001" w:bidi="fa-IR"/>
        </w:rPr>
        <w:t xml:space="preserve"> </w:t>
      </w:r>
    </w:p>
    <w:p w14:paraId="26513B0D" w14:textId="4FFF3145" w:rsidR="006E73E3" w:rsidRDefault="006E73E3" w:rsidP="006E73E3">
      <w:pPr>
        <w:rPr>
          <w:lang w:val="en-001" w:bidi="fa-IR"/>
        </w:rPr>
      </w:pPr>
      <w:r>
        <w:rPr>
          <w:lang w:val="en-001" w:bidi="fa-IR"/>
        </w:rPr>
        <w:t>For edit a comment by a user you must have ID of comment.</w:t>
      </w:r>
    </w:p>
    <w:p w14:paraId="2AFE4B2B" w14:textId="25614F38" w:rsidR="006E73E3" w:rsidRDefault="006E2765" w:rsidP="006E73E3">
      <w:pPr>
        <w:rPr>
          <w:lang w:val="en-001" w:bidi="fa-IR"/>
        </w:rPr>
      </w:pPr>
      <w:r>
        <w:rPr>
          <w:lang w:val="en-001" w:bidi="fa-IR"/>
        </w:rPr>
        <w:t xml:space="preserve">URL = </w:t>
      </w:r>
      <w:hyperlink r:id="rId52"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comment/edit/6</w:t>
        </w:r>
      </w:hyperlink>
      <w:r>
        <w:rPr>
          <w:lang w:val="en-001" w:bidi="fa-IR"/>
        </w:rPr>
        <w:t xml:space="preserve"> </w:t>
      </w:r>
    </w:p>
    <w:p w14:paraId="4EA1E25C" w14:textId="26A3F00F" w:rsidR="006E2765" w:rsidRDefault="006E2765" w:rsidP="006E73E3">
      <w:pPr>
        <w:rPr>
          <w:lang w:val="en-001" w:bidi="fa-IR"/>
        </w:rPr>
      </w:pPr>
      <w:proofErr w:type="gramStart"/>
      <w:r>
        <w:rPr>
          <w:lang w:val="en-001" w:bidi="fa-IR"/>
        </w:rPr>
        <w:t>Example :</w:t>
      </w:r>
      <w:proofErr w:type="gramEnd"/>
      <w:r>
        <w:rPr>
          <w:lang w:val="en-001" w:bidi="fa-IR"/>
        </w:rPr>
        <w:t xml:space="preserve"> (Method PUT or PATCH)</w:t>
      </w:r>
    </w:p>
    <w:p w14:paraId="5612FEAE" w14:textId="77777777" w:rsidR="006E2765" w:rsidRPr="006E2765" w:rsidRDefault="006E2765" w:rsidP="006E2765">
      <w:pPr>
        <w:rPr>
          <w:lang w:val="en-001" w:bidi="fa-IR"/>
        </w:rPr>
      </w:pPr>
      <w:r w:rsidRPr="006E2765">
        <w:rPr>
          <w:lang w:val="en-001" w:bidi="fa-IR"/>
        </w:rPr>
        <w:t>{</w:t>
      </w:r>
    </w:p>
    <w:p w14:paraId="31C12AE2" w14:textId="77777777" w:rsidR="006E2765" w:rsidRPr="006E2765" w:rsidRDefault="006E2765" w:rsidP="006E2765">
      <w:pPr>
        <w:rPr>
          <w:lang w:val="en-001" w:bidi="fa-IR"/>
        </w:rPr>
      </w:pPr>
      <w:r w:rsidRPr="006E2765">
        <w:rPr>
          <w:lang w:val="en-001" w:bidi="fa-IR"/>
        </w:rPr>
        <w:t xml:space="preserve">    "id": 6,</w:t>
      </w:r>
    </w:p>
    <w:p w14:paraId="5A96F97D" w14:textId="77777777" w:rsidR="006E2765" w:rsidRPr="006E2765" w:rsidRDefault="006E2765" w:rsidP="006E2765">
      <w:pPr>
        <w:rPr>
          <w:lang w:val="en-001" w:bidi="fa-IR"/>
        </w:rPr>
      </w:pPr>
      <w:r w:rsidRPr="006E2765">
        <w:rPr>
          <w:lang w:val="en-001" w:bidi="fa-IR"/>
        </w:rPr>
        <w:t xml:space="preserve">    "title": " </w:t>
      </w:r>
      <w:r w:rsidRPr="006E2765">
        <w:rPr>
          <w:rtl/>
          <w:lang w:val="en-001" w:bidi="fa-IR"/>
        </w:rPr>
        <w:t>شغل خوب</w:t>
      </w:r>
      <w:r w:rsidRPr="006E2765">
        <w:rPr>
          <w:rFonts w:hint="cs"/>
          <w:rtl/>
          <w:lang w:val="en-001" w:bidi="fa-IR"/>
        </w:rPr>
        <w:t>ی</w:t>
      </w:r>
      <w:r w:rsidRPr="006E2765">
        <w:rPr>
          <w:rtl/>
          <w:lang w:val="en-001" w:bidi="fa-IR"/>
        </w:rPr>
        <w:t xml:space="preserve"> است و</w:t>
      </w:r>
      <w:r w:rsidRPr="006E2765">
        <w:rPr>
          <w:rFonts w:hint="cs"/>
          <w:rtl/>
          <w:lang w:val="en-001" w:bidi="fa-IR"/>
        </w:rPr>
        <w:t>ی</w:t>
      </w:r>
      <w:r w:rsidRPr="006E2765">
        <w:rPr>
          <w:rFonts w:hint="eastAsia"/>
          <w:rtl/>
          <w:lang w:val="en-001" w:bidi="fa-IR"/>
        </w:rPr>
        <w:t>را</w:t>
      </w:r>
      <w:r w:rsidRPr="006E2765">
        <w:rPr>
          <w:rFonts w:hint="cs"/>
          <w:rtl/>
          <w:lang w:val="en-001" w:bidi="fa-IR"/>
        </w:rPr>
        <w:t>ی</w:t>
      </w:r>
      <w:r w:rsidRPr="006E2765">
        <w:rPr>
          <w:rFonts w:hint="eastAsia"/>
          <w:rtl/>
          <w:lang w:val="en-001" w:bidi="fa-IR"/>
        </w:rPr>
        <w:t>ش</w:t>
      </w:r>
      <w:r w:rsidRPr="006E2765">
        <w:rPr>
          <w:rtl/>
          <w:lang w:val="en-001" w:bidi="fa-IR"/>
        </w:rPr>
        <w:t xml:space="preserve"> شده</w:t>
      </w:r>
      <w:r w:rsidRPr="006E2765">
        <w:rPr>
          <w:lang w:val="en-001" w:bidi="fa-IR"/>
        </w:rPr>
        <w:t>",</w:t>
      </w:r>
    </w:p>
    <w:p w14:paraId="6CEE24FF" w14:textId="77777777" w:rsidR="006E2765" w:rsidRPr="006E2765" w:rsidRDefault="006E2765" w:rsidP="006E2765">
      <w:pPr>
        <w:rPr>
          <w:lang w:val="en-001" w:bidi="fa-IR"/>
        </w:rPr>
      </w:pPr>
      <w:r w:rsidRPr="006E2765">
        <w:rPr>
          <w:lang w:val="en-001" w:bidi="fa-IR"/>
        </w:rPr>
        <w:t xml:space="preserve">    "comment": "</w:t>
      </w:r>
      <w:r w:rsidRPr="006E2765">
        <w:rPr>
          <w:rtl/>
          <w:lang w:val="en-001" w:bidi="fa-IR"/>
        </w:rPr>
        <w:t>او کارش را خوب انجام م</w:t>
      </w:r>
      <w:r w:rsidRPr="006E2765">
        <w:rPr>
          <w:rFonts w:hint="cs"/>
          <w:rtl/>
          <w:lang w:val="en-001" w:bidi="fa-IR"/>
        </w:rPr>
        <w:t>ی</w:t>
      </w:r>
      <w:r w:rsidRPr="006E2765">
        <w:rPr>
          <w:rFonts w:hint="eastAsia"/>
          <w:rtl/>
          <w:lang w:val="en-001" w:bidi="fa-IR"/>
        </w:rPr>
        <w:t>دهد</w:t>
      </w:r>
      <w:r w:rsidRPr="006E2765">
        <w:rPr>
          <w:lang w:val="en-001" w:bidi="fa-IR"/>
        </w:rPr>
        <w:t>",</w:t>
      </w:r>
    </w:p>
    <w:p w14:paraId="070E3CC2" w14:textId="2951D22F" w:rsidR="006E2765" w:rsidRPr="006E2765" w:rsidRDefault="006E2765" w:rsidP="006E2765">
      <w:pPr>
        <w:rPr>
          <w:lang w:val="en-001" w:bidi="fa-IR"/>
        </w:rPr>
      </w:pPr>
      <w:r w:rsidRPr="006E2765">
        <w:rPr>
          <w:lang w:val="en-001" w:bidi="fa-IR"/>
        </w:rPr>
        <w:t xml:space="preserve">    "</w:t>
      </w:r>
      <w:r w:rsidR="000365E7">
        <w:rPr>
          <w:lang w:val="en-001" w:bidi="fa-IR"/>
        </w:rPr>
        <w:t>memory</w:t>
      </w:r>
      <w:r w:rsidRPr="006E2765">
        <w:rPr>
          <w:lang w:val="en-001" w:bidi="fa-IR"/>
        </w:rPr>
        <w:t>": 1</w:t>
      </w:r>
    </w:p>
    <w:p w14:paraId="1B3A38AE" w14:textId="483D842A" w:rsidR="006E2765" w:rsidRDefault="006E2765" w:rsidP="006E2765">
      <w:pPr>
        <w:rPr>
          <w:lang w:val="en-001" w:bidi="fa-IR"/>
        </w:rPr>
      </w:pPr>
      <w:r w:rsidRPr="006E2765">
        <w:rPr>
          <w:lang w:val="en-001" w:bidi="fa-IR"/>
        </w:rPr>
        <w:t>}</w:t>
      </w:r>
    </w:p>
    <w:p w14:paraId="41683AE9"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200 OK</w:t>
      </w:r>
    </w:p>
    <w:p w14:paraId="335E277C"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un"/>
          <w:rFonts w:ascii="Consolas" w:eastAsiaTheme="majorEastAsia" w:hAnsi="Consolas"/>
          <w:color w:val="93A1A1"/>
          <w:sz w:val="18"/>
          <w:szCs w:val="18"/>
        </w:rPr>
        <w:t>{</w:t>
      </w:r>
    </w:p>
    <w:p w14:paraId="3E1D874E"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"id"</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6</w:t>
      </w:r>
      <w:r>
        <w:rPr>
          <w:rStyle w:val="pun"/>
          <w:rFonts w:ascii="Consolas" w:eastAsiaTheme="majorEastAsia" w:hAnsi="Consolas"/>
          <w:color w:val="93A1A1"/>
          <w:sz w:val="18"/>
          <w:szCs w:val="18"/>
        </w:rPr>
        <w:t>,</w:t>
      </w:r>
    </w:p>
    <w:p w14:paraId="0DDC8B36"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_full_name</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r>
        <w:rPr>
          <w:rStyle w:val="str"/>
          <w:rFonts w:ascii="Consolas" w:eastAsiaTheme="majorEastAsia" w:hAnsi="Consolas"/>
          <w:color w:val="DD1144"/>
          <w:sz w:val="18"/>
          <w:szCs w:val="18"/>
        </w:rPr>
        <w:t>nasser</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60D56238"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proofErr w:type="spellStart"/>
      <w:proofErr w:type="gramStart"/>
      <w:r>
        <w:rPr>
          <w:rStyle w:val="str"/>
          <w:rFonts w:ascii="Consolas" w:eastAsiaTheme="majorEastAsia" w:hAnsi="Consolas"/>
          <w:color w:val="DD1144"/>
          <w:sz w:val="18"/>
          <w:szCs w:val="18"/>
        </w:rPr>
        <w:t>user</w:t>
      </w:r>
      <w:proofErr w:type="gramEnd"/>
      <w:r>
        <w:rPr>
          <w:rStyle w:val="str"/>
          <w:rFonts w:ascii="Consolas" w:eastAsiaTheme="majorEastAsia" w:hAnsi="Consolas"/>
          <w:color w:val="DD1144"/>
          <w:sz w:val="18"/>
          <w:szCs w:val="18"/>
        </w:rPr>
        <w:t>_email</w:t>
      </w:r>
      <w:proofErr w:type="spellEnd"/>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hyperlink r:id="rId53" w:history="1">
        <w:r>
          <w:rPr>
            <w:rStyle w:val="str"/>
            <w:rFonts w:ascii="Consolas" w:eastAsiaTheme="majorEastAsia" w:hAnsi="Consolas"/>
            <w:color w:val="DD1144"/>
            <w:sz w:val="18"/>
            <w:szCs w:val="18"/>
          </w:rPr>
          <w:t>kiaani0058@gmail.com</w:t>
        </w:r>
      </w:hyperlink>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7525E2BF"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"title"</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شغل خوبی است ویرایش شده</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4978A283"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"comment"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Pr>
          <w:rStyle w:val="str"/>
          <w:rFonts w:ascii="Consolas" w:eastAsiaTheme="majorEastAsia" w:hAnsi="Consolas"/>
          <w:color w:val="DD1144"/>
          <w:sz w:val="18"/>
          <w:szCs w:val="18"/>
          <w:rtl/>
        </w:rPr>
        <w:t>او کارش را خوب انجام میدهد</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p>
    <w:p w14:paraId="33FF4F70" w14:textId="68D130E9"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Style w:val="pln"/>
          <w:rFonts w:ascii="Consolas" w:eastAsiaTheme="majorEastAsia" w:hAnsi="Consolas"/>
          <w:color w:val="48484C"/>
          <w:sz w:val="18"/>
          <w:szCs w:val="18"/>
        </w:rPr>
      </w:pPr>
      <w:r>
        <w:rPr>
          <w:rStyle w:val="pln"/>
          <w:rFonts w:ascii="Consolas" w:eastAsiaTheme="majorEastAsia" w:hAnsi="Consolas"/>
          <w:color w:val="48484C"/>
          <w:sz w:val="18"/>
          <w:szCs w:val="18"/>
        </w:rPr>
        <w:t xml:space="preserve">    </w:t>
      </w:r>
      <w:r>
        <w:rPr>
          <w:rStyle w:val="str"/>
          <w:rFonts w:ascii="Consolas" w:eastAsiaTheme="majorEastAsia" w:hAnsi="Consolas"/>
          <w:color w:val="DD1144"/>
          <w:sz w:val="18"/>
          <w:szCs w:val="18"/>
        </w:rPr>
        <w:t>"</w:t>
      </w:r>
      <w:r w:rsidR="000365E7">
        <w:rPr>
          <w:rStyle w:val="str"/>
          <w:rFonts w:ascii="Consolas" w:eastAsiaTheme="majorEastAsia" w:hAnsi="Consolas"/>
          <w:color w:val="DD1144"/>
          <w:sz w:val="18"/>
          <w:szCs w:val="18"/>
        </w:rPr>
        <w:t>memory</w:t>
      </w:r>
      <w:r>
        <w:rPr>
          <w:rStyle w:val="str"/>
          <w:rFonts w:ascii="Consolas" w:eastAsiaTheme="majorEastAsia" w:hAnsi="Consolas"/>
          <w:color w:val="DD1144"/>
          <w:sz w:val="18"/>
          <w:szCs w:val="18"/>
        </w:rPr>
        <w:t>"</w:t>
      </w:r>
      <w:r>
        <w:rPr>
          <w:rStyle w:val="pun"/>
          <w:rFonts w:ascii="Consolas" w:eastAsiaTheme="majorEastAsia" w:hAnsi="Consolas"/>
          <w:color w:val="93A1A1"/>
          <w:sz w:val="18"/>
          <w:szCs w:val="18"/>
        </w:rPr>
        <w:t>:</w:t>
      </w:r>
      <w:r>
        <w:rPr>
          <w:rStyle w:val="pln"/>
          <w:rFonts w:ascii="Consolas" w:eastAsiaTheme="majorEastAsia" w:hAnsi="Consolas"/>
          <w:color w:val="48484C"/>
          <w:sz w:val="18"/>
          <w:szCs w:val="18"/>
        </w:rPr>
        <w:t xml:space="preserve"> </w:t>
      </w:r>
      <w:r>
        <w:rPr>
          <w:rStyle w:val="lit"/>
          <w:rFonts w:ascii="Consolas" w:eastAsiaTheme="majorEastAsia" w:hAnsi="Consolas"/>
          <w:color w:val="195F91"/>
          <w:sz w:val="18"/>
          <w:szCs w:val="18"/>
        </w:rPr>
        <w:t>1</w:t>
      </w:r>
    </w:p>
    <w:p w14:paraId="649738FA"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rStyle w:val="pun"/>
          <w:rFonts w:ascii="Consolas" w:eastAsiaTheme="majorEastAsia" w:hAnsi="Consolas"/>
          <w:color w:val="93A1A1"/>
          <w:sz w:val="18"/>
          <w:szCs w:val="18"/>
        </w:rPr>
        <w:t>}</w:t>
      </w:r>
    </w:p>
    <w:p w14:paraId="3D493343" w14:textId="56A8C95E" w:rsidR="006E2765" w:rsidRDefault="006E2765" w:rsidP="006E2765">
      <w:pPr>
        <w:rPr>
          <w:lang w:val="en-001" w:bidi="fa-IR"/>
        </w:rPr>
      </w:pPr>
    </w:p>
    <w:p w14:paraId="424E8939" w14:textId="77777777" w:rsidR="006E2765" w:rsidRDefault="006E2765" w:rsidP="006E2765">
      <w:pPr>
        <w:rPr>
          <w:lang w:val="en-001" w:bidi="fa-IR"/>
        </w:rPr>
      </w:pPr>
      <w:proofErr w:type="spellStart"/>
      <w:r>
        <w:rPr>
          <w:lang w:val="en-001" w:bidi="fa-IR"/>
        </w:rPr>
        <w:t>User_full_name</w:t>
      </w:r>
      <w:proofErr w:type="spellEnd"/>
      <w:r>
        <w:rPr>
          <w:lang w:val="en-001" w:bidi="fa-IR"/>
        </w:rPr>
        <w:t xml:space="preserve"> and </w:t>
      </w:r>
      <w:proofErr w:type="spellStart"/>
      <w:r>
        <w:rPr>
          <w:lang w:val="en-001" w:bidi="fa-IR"/>
        </w:rPr>
        <w:t>user_email</w:t>
      </w:r>
      <w:proofErr w:type="spellEnd"/>
      <w:r>
        <w:rPr>
          <w:lang w:val="en-001" w:bidi="fa-IR"/>
        </w:rPr>
        <w:t xml:space="preserve"> is from user who created this comment. (</w:t>
      </w:r>
      <w:r w:rsidRPr="006E73E3">
        <w:rPr>
          <w:lang w:val="en-001" w:bidi="fa-IR"/>
        </w:rPr>
        <w:t xml:space="preserve">Automatic setting </w:t>
      </w:r>
      <w:r>
        <w:rPr>
          <w:lang w:val="en-001" w:bidi="fa-IR"/>
        </w:rPr>
        <w:t xml:space="preserve">by </w:t>
      </w:r>
      <w:proofErr w:type="gramStart"/>
      <w:r>
        <w:rPr>
          <w:lang w:val="en-001" w:bidi="fa-IR"/>
        </w:rPr>
        <w:t xml:space="preserve">access </w:t>
      </w:r>
      <w:r w:rsidRPr="006E73E3">
        <w:rPr>
          <w:lang w:val="en-001" w:bidi="fa-IR"/>
        </w:rPr>
        <w:t xml:space="preserve"> token</w:t>
      </w:r>
      <w:proofErr w:type="gramEnd"/>
      <w:r>
        <w:rPr>
          <w:rFonts w:hint="cs"/>
          <w:rtl/>
          <w:lang w:val="en-001" w:bidi="fa-IR"/>
        </w:rPr>
        <w:t>(</w:t>
      </w:r>
    </w:p>
    <w:p w14:paraId="14FDA049" w14:textId="77777777" w:rsidR="006E2765" w:rsidRDefault="006E2765" w:rsidP="006E2765">
      <w:pPr>
        <w:rPr>
          <w:lang w:val="en-001" w:bidi="fa-IR"/>
        </w:rPr>
      </w:pPr>
    </w:p>
    <w:p w14:paraId="5E8568F0" w14:textId="28093C58" w:rsidR="006E2765" w:rsidRDefault="006E2765" w:rsidP="006E2765">
      <w:pPr>
        <w:pStyle w:val="Heading3"/>
        <w:rPr>
          <w:lang w:val="en-001" w:bidi="fa-IR"/>
        </w:rPr>
      </w:pPr>
      <w:bookmarkStart w:id="119" w:name="_Toc163220939"/>
      <w:bookmarkStart w:id="120" w:name="_Toc163221000"/>
      <w:bookmarkStart w:id="121" w:name="_Toc163221068"/>
      <w:bookmarkStart w:id="122" w:name="_Toc163221192"/>
      <w:bookmarkStart w:id="123" w:name="_Toc163221218"/>
      <w:bookmarkStart w:id="124" w:name="_Toc163221248"/>
      <w:r>
        <w:rPr>
          <w:lang w:val="en-001" w:bidi="fa-IR"/>
        </w:rPr>
        <w:t>Delete</w:t>
      </w:r>
      <w:bookmarkEnd w:id="119"/>
      <w:bookmarkEnd w:id="120"/>
      <w:bookmarkEnd w:id="121"/>
      <w:bookmarkEnd w:id="122"/>
      <w:bookmarkEnd w:id="123"/>
      <w:bookmarkEnd w:id="124"/>
      <w:r>
        <w:rPr>
          <w:lang w:val="en-001" w:bidi="fa-IR"/>
        </w:rPr>
        <w:t xml:space="preserve"> </w:t>
      </w:r>
    </w:p>
    <w:p w14:paraId="524D1CDC" w14:textId="6F51B3C4" w:rsidR="006E2765" w:rsidRDefault="006E2765" w:rsidP="006E2765">
      <w:pPr>
        <w:rPr>
          <w:lang w:val="en-001" w:bidi="fa-IR"/>
        </w:rPr>
      </w:pPr>
      <w:r w:rsidRPr="006E2765">
        <w:rPr>
          <w:lang w:val="en-001" w:bidi="fa-IR"/>
        </w:rPr>
        <w:t xml:space="preserve">To delete a </w:t>
      </w:r>
      <w:proofErr w:type="gramStart"/>
      <w:r w:rsidRPr="006E2765">
        <w:rPr>
          <w:lang w:val="en-001" w:bidi="fa-IR"/>
        </w:rPr>
        <w:t>comment</w:t>
      </w:r>
      <w:proofErr w:type="gramEnd"/>
      <w:r>
        <w:rPr>
          <w:rFonts w:hint="cs"/>
          <w:rtl/>
          <w:lang w:val="en-001" w:bidi="fa-IR"/>
        </w:rPr>
        <w:t xml:space="preserve">  </w:t>
      </w:r>
      <w:r>
        <w:rPr>
          <w:lang w:val="en-001" w:bidi="fa-IR"/>
        </w:rPr>
        <w:t xml:space="preserve"> you must have their ID.</w:t>
      </w:r>
    </w:p>
    <w:p w14:paraId="4071913F" w14:textId="62F791F0" w:rsidR="006E2765" w:rsidRDefault="006E2765" w:rsidP="006E2765">
      <w:pPr>
        <w:rPr>
          <w:lang w:val="en-001" w:bidi="fa-IR"/>
        </w:rPr>
      </w:pPr>
      <w:r>
        <w:rPr>
          <w:lang w:val="en-001" w:bidi="fa-IR"/>
        </w:rPr>
        <w:t xml:space="preserve">URL = </w:t>
      </w:r>
      <w:hyperlink r:id="rId54" w:history="1">
        <w:r w:rsidRPr="00A007E4">
          <w:rPr>
            <w:rStyle w:val="Hyperlink"/>
            <w:lang w:val="en-001" w:bidi="fa-IR"/>
          </w:rPr>
          <w:t>http://localhost:8000</w:t>
        </w:r>
        <w:r w:rsidR="000365E7" w:rsidRPr="000365E7">
          <w:rPr>
            <w:rStyle w:val="Hyperlink"/>
            <w:lang w:val="en-001" w:bidi="fa-IR"/>
          </w:rPr>
          <w:t>/memories/</w:t>
        </w:r>
        <w:r w:rsidRPr="00A007E4">
          <w:rPr>
            <w:rStyle w:val="Hyperlink"/>
            <w:lang w:val="en-001" w:bidi="fa-IR"/>
          </w:rPr>
          <w:t>comment/edit/6</w:t>
        </w:r>
      </w:hyperlink>
      <w:r>
        <w:rPr>
          <w:lang w:val="en-001" w:bidi="fa-IR"/>
        </w:rPr>
        <w:t xml:space="preserve"> </w:t>
      </w:r>
    </w:p>
    <w:p w14:paraId="1D101A7C" w14:textId="5DC8CE88" w:rsidR="006E2765" w:rsidRDefault="006E2765" w:rsidP="006E2765">
      <w:pPr>
        <w:rPr>
          <w:lang w:val="en-001" w:bidi="fa-IR"/>
        </w:rPr>
      </w:pPr>
      <w:proofErr w:type="gramStart"/>
      <w:r>
        <w:rPr>
          <w:lang w:val="en-001" w:bidi="fa-IR"/>
        </w:rPr>
        <w:t>Example :</w:t>
      </w:r>
      <w:proofErr w:type="gramEnd"/>
      <w:r>
        <w:rPr>
          <w:lang w:val="en-001" w:bidi="fa-IR"/>
        </w:rPr>
        <w:t xml:space="preserve"> (Method DELETE)</w:t>
      </w:r>
    </w:p>
    <w:p w14:paraId="7A346959" w14:textId="77777777" w:rsidR="006E2765" w:rsidRDefault="006E2765" w:rsidP="006E2765">
      <w:pPr>
        <w:rPr>
          <w:lang w:val="en-001" w:bidi="fa-IR"/>
        </w:rPr>
      </w:pPr>
    </w:p>
    <w:p w14:paraId="2C9476F1" w14:textId="77777777" w:rsidR="006E2765" w:rsidRDefault="006E2765" w:rsidP="006E2765">
      <w:pPr>
        <w:pStyle w:val="HTMLPreformatted"/>
        <w:pBdr>
          <w:top w:val="single" w:sz="6" w:space="6" w:color="E1E1E8"/>
          <w:left w:val="single" w:sz="6" w:space="6" w:color="E1E1E8"/>
          <w:bottom w:val="single" w:sz="6" w:space="6" w:color="E1E1E8"/>
          <w:right w:val="single" w:sz="6" w:space="6" w:color="E1E1E8"/>
        </w:pBdr>
        <w:shd w:val="clear" w:color="auto" w:fill="F7F7F9"/>
        <w:wordWrap w:val="0"/>
        <w:spacing w:after="150"/>
        <w:rPr>
          <w:rFonts w:ascii="Consolas" w:hAnsi="Consolas"/>
          <w:color w:val="333333"/>
          <w:sz w:val="18"/>
          <w:szCs w:val="18"/>
        </w:rPr>
      </w:pPr>
      <w:r>
        <w:rPr>
          <w:lang w:val="en-001" w:bidi="fa-IR"/>
        </w:rPr>
        <w:t xml:space="preserve">And it’s return as result </w:t>
      </w:r>
      <w:r>
        <w:rPr>
          <w:rStyle w:val="meta"/>
          <w:rFonts w:ascii="Consolas" w:eastAsiaTheme="majorEastAsia" w:hAnsi="Consolas"/>
          <w:b/>
          <w:bCs/>
          <w:color w:val="333333"/>
          <w:sz w:val="18"/>
          <w:szCs w:val="18"/>
        </w:rPr>
        <w:t>HTTP 204 No Content</w:t>
      </w:r>
    </w:p>
    <w:p w14:paraId="55B775D1" w14:textId="4CE5FF97" w:rsidR="006E2765" w:rsidRPr="006E2765" w:rsidRDefault="006E2765" w:rsidP="006E2765">
      <w:pPr>
        <w:rPr>
          <w:lang w:val="en-001" w:bidi="fa-IR"/>
        </w:rPr>
      </w:pPr>
    </w:p>
    <w:sectPr w:rsidR="006E2765" w:rsidRPr="006E2765" w:rsidSect="00F966FD">
      <w:headerReference w:type="even" r:id="rId55"/>
      <w:headerReference w:type="default" r:id="rId56"/>
      <w:footerReference w:type="even" r:id="rId57"/>
      <w:footerReference w:type="default" r:id="rId58"/>
      <w:headerReference w:type="first" r:id="rId59"/>
      <w:footerReference w:type="first" r:id="rId6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1168AF" w14:textId="77777777" w:rsidR="00D26898" w:rsidRDefault="00D26898" w:rsidP="00F966FD">
      <w:r>
        <w:separator/>
      </w:r>
    </w:p>
  </w:endnote>
  <w:endnote w:type="continuationSeparator" w:id="0">
    <w:p w14:paraId="288B519C" w14:textId="77777777" w:rsidR="00D26898" w:rsidRDefault="00D26898" w:rsidP="00F966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0601B" w14:textId="77777777" w:rsidR="00F966FD" w:rsidRDefault="00F966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44066970"/>
      <w:docPartObj>
        <w:docPartGallery w:val="Page Numbers (Bottom of Page)"/>
        <w:docPartUnique/>
      </w:docPartObj>
    </w:sdtPr>
    <w:sdtEndPr>
      <w:rPr>
        <w:noProof/>
      </w:rPr>
    </w:sdtEndPr>
    <w:sdtContent>
      <w:p w14:paraId="464571CE" w14:textId="6E34FD51" w:rsidR="00F966FD" w:rsidRDefault="00F966F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973B9F" w14:textId="77777777" w:rsidR="00F966FD" w:rsidRDefault="00F966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9D5EAB" w14:textId="77777777" w:rsidR="00F966FD" w:rsidRDefault="00F966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694A4" w14:textId="77777777" w:rsidR="00D26898" w:rsidRDefault="00D26898" w:rsidP="00F966FD">
      <w:r>
        <w:separator/>
      </w:r>
    </w:p>
  </w:footnote>
  <w:footnote w:type="continuationSeparator" w:id="0">
    <w:p w14:paraId="4617FE9F" w14:textId="77777777" w:rsidR="00D26898" w:rsidRDefault="00D26898" w:rsidP="00F966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D58BD3" w14:textId="77777777" w:rsidR="00F966FD" w:rsidRDefault="00F966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71D92E" w14:textId="77777777" w:rsidR="00F966FD" w:rsidRDefault="00F966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AA8F08" w14:textId="77777777" w:rsidR="00F966FD" w:rsidRDefault="00F966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672174"/>
    <w:multiLevelType w:val="hybridMultilevel"/>
    <w:tmpl w:val="5E0C77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F61D12"/>
    <w:multiLevelType w:val="hybridMultilevel"/>
    <w:tmpl w:val="E0326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745E02"/>
    <w:multiLevelType w:val="hybridMultilevel"/>
    <w:tmpl w:val="F2681AF8"/>
    <w:lvl w:ilvl="0" w:tplc="24A072AC">
      <w:start w:val="1"/>
      <w:numFmt w:val="bullet"/>
      <w:pStyle w:val="Heading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9C0D1F"/>
    <w:multiLevelType w:val="hybridMultilevel"/>
    <w:tmpl w:val="0B88D2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00707326">
    <w:abstractNumId w:val="0"/>
  </w:num>
  <w:num w:numId="2" w16cid:durableId="271713271">
    <w:abstractNumId w:val="1"/>
  </w:num>
  <w:num w:numId="3" w16cid:durableId="1041973401">
    <w:abstractNumId w:val="3"/>
  </w:num>
  <w:num w:numId="4" w16cid:durableId="16358656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6FD"/>
    <w:rsid w:val="000365E7"/>
    <w:rsid w:val="001C71A1"/>
    <w:rsid w:val="00227065"/>
    <w:rsid w:val="00251C95"/>
    <w:rsid w:val="00285AC1"/>
    <w:rsid w:val="002E57CF"/>
    <w:rsid w:val="00433F90"/>
    <w:rsid w:val="00552079"/>
    <w:rsid w:val="00640AFC"/>
    <w:rsid w:val="006A239E"/>
    <w:rsid w:val="006E2765"/>
    <w:rsid w:val="006E73E3"/>
    <w:rsid w:val="007238F6"/>
    <w:rsid w:val="007D5897"/>
    <w:rsid w:val="007F2159"/>
    <w:rsid w:val="008D437F"/>
    <w:rsid w:val="00925B8D"/>
    <w:rsid w:val="00A22614"/>
    <w:rsid w:val="00A90BFA"/>
    <w:rsid w:val="00BA5056"/>
    <w:rsid w:val="00BF1B41"/>
    <w:rsid w:val="00C42078"/>
    <w:rsid w:val="00CC2F15"/>
    <w:rsid w:val="00D26898"/>
    <w:rsid w:val="00D33656"/>
    <w:rsid w:val="00D55282"/>
    <w:rsid w:val="00E80894"/>
    <w:rsid w:val="00EB4141"/>
    <w:rsid w:val="00EC58B9"/>
    <w:rsid w:val="00F966FD"/>
    <w:rsid w:val="00FE49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277E41"/>
  <w15:chartTrackingRefBased/>
  <w15:docId w15:val="{2C4E413A-1B24-434A-A550-278367106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8F6"/>
    <w:pPr>
      <w:spacing w:after="0" w:line="240" w:lineRule="auto"/>
    </w:pPr>
    <w:rPr>
      <w:rFonts w:ascii="Times New Roman" w:eastAsia="Times New Roman" w:hAnsi="Times New Roman" w:cs="Times New Roman"/>
      <w:kern w:val="0"/>
      <w:sz w:val="36"/>
      <w:szCs w:val="24"/>
      <w14:ligatures w14:val="none"/>
    </w:rPr>
  </w:style>
  <w:style w:type="paragraph" w:styleId="Heading1">
    <w:name w:val="heading 1"/>
    <w:basedOn w:val="Normal"/>
    <w:next w:val="Normal"/>
    <w:link w:val="Heading1Char"/>
    <w:autoRedefine/>
    <w:uiPriority w:val="9"/>
    <w:qFormat/>
    <w:rsid w:val="007238F6"/>
    <w:pPr>
      <w:keepNext/>
      <w:keepLines/>
      <w:numPr>
        <w:numId w:val="4"/>
      </w:numPr>
      <w:spacing w:before="240"/>
      <w:outlineLvl w:val="0"/>
    </w:pPr>
    <w:rPr>
      <w:rFonts w:asciiTheme="majorHAnsi" w:eastAsiaTheme="majorEastAsia" w:hAnsiTheme="majorHAnsi" w:cstheme="majorBidi"/>
      <w:color w:val="0F4761" w:themeColor="accent1" w:themeShade="BF"/>
      <w:sz w:val="40"/>
      <w:szCs w:val="40"/>
      <w:lang w:bidi="fa-IR"/>
    </w:rPr>
  </w:style>
  <w:style w:type="paragraph" w:styleId="Heading2">
    <w:name w:val="heading 2"/>
    <w:basedOn w:val="Normal"/>
    <w:next w:val="Normal"/>
    <w:link w:val="Heading2Char"/>
    <w:uiPriority w:val="9"/>
    <w:unhideWhenUsed/>
    <w:qFormat/>
    <w:rsid w:val="00F966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66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966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66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66F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66F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66F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66F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8F6"/>
    <w:rPr>
      <w:rFonts w:asciiTheme="majorHAnsi" w:eastAsiaTheme="majorEastAsia" w:hAnsiTheme="majorHAnsi" w:cstheme="majorBidi"/>
      <w:color w:val="0F4761" w:themeColor="accent1" w:themeShade="BF"/>
      <w:kern w:val="0"/>
      <w:sz w:val="40"/>
      <w:szCs w:val="40"/>
      <w:lang w:bidi="fa-IR"/>
      <w14:ligatures w14:val="none"/>
    </w:rPr>
  </w:style>
  <w:style w:type="character" w:customStyle="1" w:styleId="Heading2Char">
    <w:name w:val="Heading 2 Char"/>
    <w:basedOn w:val="DefaultParagraphFont"/>
    <w:link w:val="Heading2"/>
    <w:uiPriority w:val="9"/>
    <w:rsid w:val="00F966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66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966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66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66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66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66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66FD"/>
    <w:rPr>
      <w:rFonts w:eastAsiaTheme="majorEastAsia" w:cstheme="majorBidi"/>
      <w:color w:val="272727" w:themeColor="text1" w:themeTint="D8"/>
    </w:rPr>
  </w:style>
  <w:style w:type="paragraph" w:styleId="Title">
    <w:name w:val="Title"/>
    <w:basedOn w:val="Normal"/>
    <w:next w:val="Normal"/>
    <w:link w:val="TitleChar"/>
    <w:uiPriority w:val="10"/>
    <w:qFormat/>
    <w:rsid w:val="00F966F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66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66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66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66FD"/>
    <w:pPr>
      <w:spacing w:before="160"/>
      <w:jc w:val="center"/>
    </w:pPr>
    <w:rPr>
      <w:i/>
      <w:iCs/>
      <w:color w:val="404040" w:themeColor="text1" w:themeTint="BF"/>
    </w:rPr>
  </w:style>
  <w:style w:type="character" w:customStyle="1" w:styleId="QuoteChar">
    <w:name w:val="Quote Char"/>
    <w:basedOn w:val="DefaultParagraphFont"/>
    <w:link w:val="Quote"/>
    <w:uiPriority w:val="29"/>
    <w:rsid w:val="00F966FD"/>
    <w:rPr>
      <w:i/>
      <w:iCs/>
      <w:color w:val="404040" w:themeColor="text1" w:themeTint="BF"/>
    </w:rPr>
  </w:style>
  <w:style w:type="paragraph" w:styleId="ListParagraph">
    <w:name w:val="List Paragraph"/>
    <w:basedOn w:val="Normal"/>
    <w:uiPriority w:val="34"/>
    <w:qFormat/>
    <w:rsid w:val="00F966FD"/>
    <w:pPr>
      <w:ind w:left="720"/>
      <w:contextualSpacing/>
    </w:pPr>
  </w:style>
  <w:style w:type="character" w:styleId="IntenseEmphasis">
    <w:name w:val="Intense Emphasis"/>
    <w:basedOn w:val="DefaultParagraphFont"/>
    <w:uiPriority w:val="21"/>
    <w:qFormat/>
    <w:rsid w:val="00F966FD"/>
    <w:rPr>
      <w:i/>
      <w:iCs/>
      <w:color w:val="0F4761" w:themeColor="accent1" w:themeShade="BF"/>
    </w:rPr>
  </w:style>
  <w:style w:type="paragraph" w:styleId="IntenseQuote">
    <w:name w:val="Intense Quote"/>
    <w:basedOn w:val="Normal"/>
    <w:next w:val="Normal"/>
    <w:link w:val="IntenseQuoteChar"/>
    <w:uiPriority w:val="30"/>
    <w:qFormat/>
    <w:rsid w:val="00F966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66FD"/>
    <w:rPr>
      <w:i/>
      <w:iCs/>
      <w:color w:val="0F4761" w:themeColor="accent1" w:themeShade="BF"/>
    </w:rPr>
  </w:style>
  <w:style w:type="character" w:styleId="IntenseReference">
    <w:name w:val="Intense Reference"/>
    <w:basedOn w:val="DefaultParagraphFont"/>
    <w:uiPriority w:val="32"/>
    <w:qFormat/>
    <w:rsid w:val="00F966FD"/>
    <w:rPr>
      <w:b/>
      <w:bCs/>
      <w:smallCaps/>
      <w:color w:val="0F4761" w:themeColor="accent1" w:themeShade="BF"/>
      <w:spacing w:val="5"/>
    </w:rPr>
  </w:style>
  <w:style w:type="character" w:styleId="Hyperlink">
    <w:name w:val="Hyperlink"/>
    <w:basedOn w:val="DefaultParagraphFont"/>
    <w:uiPriority w:val="99"/>
    <w:unhideWhenUsed/>
    <w:rsid w:val="00F966FD"/>
    <w:rPr>
      <w:color w:val="467886" w:themeColor="hyperlink"/>
      <w:u w:val="single"/>
    </w:rPr>
  </w:style>
  <w:style w:type="table" w:styleId="TableGrid">
    <w:name w:val="Table Grid"/>
    <w:basedOn w:val="TableNormal"/>
    <w:uiPriority w:val="39"/>
    <w:rsid w:val="00F96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s">
    <w:name w:val="os"/>
    <w:basedOn w:val="DefaultParagraphFont"/>
    <w:rsid w:val="00F966FD"/>
  </w:style>
  <w:style w:type="character" w:customStyle="1" w:styleId="p-name">
    <w:name w:val="p-name"/>
    <w:basedOn w:val="DefaultParagraphFont"/>
    <w:rsid w:val="00F966FD"/>
  </w:style>
  <w:style w:type="character" w:customStyle="1" w:styleId="p-str">
    <w:name w:val="p-str"/>
    <w:basedOn w:val="DefaultParagraphFont"/>
    <w:rsid w:val="00F966FD"/>
  </w:style>
  <w:style w:type="character" w:customStyle="1" w:styleId="number">
    <w:name w:val="number"/>
    <w:basedOn w:val="DefaultParagraphFont"/>
    <w:rsid w:val="00F966FD"/>
  </w:style>
  <w:style w:type="character" w:customStyle="1" w:styleId="string">
    <w:name w:val="string"/>
    <w:basedOn w:val="DefaultParagraphFont"/>
    <w:rsid w:val="00F966FD"/>
  </w:style>
  <w:style w:type="character" w:customStyle="1" w:styleId="oe">
    <w:name w:val="oe"/>
    <w:basedOn w:val="DefaultParagraphFont"/>
    <w:rsid w:val="00F966FD"/>
  </w:style>
  <w:style w:type="paragraph" w:styleId="Header">
    <w:name w:val="header"/>
    <w:basedOn w:val="Normal"/>
    <w:link w:val="HeaderChar"/>
    <w:uiPriority w:val="99"/>
    <w:unhideWhenUsed/>
    <w:rsid w:val="00F966FD"/>
    <w:pPr>
      <w:tabs>
        <w:tab w:val="center" w:pos="4680"/>
        <w:tab w:val="right" w:pos="9360"/>
      </w:tabs>
    </w:pPr>
  </w:style>
  <w:style w:type="character" w:customStyle="1" w:styleId="HeaderChar">
    <w:name w:val="Header Char"/>
    <w:basedOn w:val="DefaultParagraphFont"/>
    <w:link w:val="Header"/>
    <w:uiPriority w:val="99"/>
    <w:rsid w:val="00F966FD"/>
    <w:rPr>
      <w:rFonts w:ascii="Times New Roman" w:eastAsia="Times New Roman" w:hAnsi="Times New Roman" w:cs="Times New Roman"/>
      <w:kern w:val="0"/>
      <w:sz w:val="24"/>
      <w:szCs w:val="24"/>
      <w14:ligatures w14:val="none"/>
    </w:rPr>
  </w:style>
  <w:style w:type="paragraph" w:styleId="Footer">
    <w:name w:val="footer"/>
    <w:basedOn w:val="Normal"/>
    <w:link w:val="FooterChar"/>
    <w:uiPriority w:val="99"/>
    <w:unhideWhenUsed/>
    <w:rsid w:val="00F966FD"/>
    <w:pPr>
      <w:tabs>
        <w:tab w:val="center" w:pos="4680"/>
        <w:tab w:val="right" w:pos="9360"/>
      </w:tabs>
    </w:pPr>
  </w:style>
  <w:style w:type="character" w:customStyle="1" w:styleId="FooterChar">
    <w:name w:val="Footer Char"/>
    <w:basedOn w:val="DefaultParagraphFont"/>
    <w:link w:val="Footer"/>
    <w:uiPriority w:val="99"/>
    <w:rsid w:val="00F966FD"/>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7238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238F6"/>
    <w:rPr>
      <w:rFonts w:ascii="Courier New" w:eastAsia="Times New Roman" w:hAnsi="Courier New" w:cs="Courier New"/>
      <w:kern w:val="0"/>
      <w:sz w:val="20"/>
      <w:szCs w:val="20"/>
      <w14:ligatures w14:val="none"/>
    </w:rPr>
  </w:style>
  <w:style w:type="character" w:customStyle="1" w:styleId="pun">
    <w:name w:val="pun"/>
    <w:basedOn w:val="DefaultParagraphFont"/>
    <w:rsid w:val="007238F6"/>
  </w:style>
  <w:style w:type="character" w:customStyle="1" w:styleId="pln">
    <w:name w:val="pln"/>
    <w:basedOn w:val="DefaultParagraphFont"/>
    <w:rsid w:val="007238F6"/>
  </w:style>
  <w:style w:type="character" w:customStyle="1" w:styleId="str">
    <w:name w:val="str"/>
    <w:basedOn w:val="DefaultParagraphFont"/>
    <w:rsid w:val="007238F6"/>
  </w:style>
  <w:style w:type="character" w:customStyle="1" w:styleId="lit">
    <w:name w:val="lit"/>
    <w:basedOn w:val="DefaultParagraphFont"/>
    <w:rsid w:val="007238F6"/>
  </w:style>
  <w:style w:type="character" w:styleId="UnresolvedMention">
    <w:name w:val="Unresolved Mention"/>
    <w:basedOn w:val="DefaultParagraphFont"/>
    <w:uiPriority w:val="99"/>
    <w:semiHidden/>
    <w:unhideWhenUsed/>
    <w:rsid w:val="002E57CF"/>
    <w:rPr>
      <w:color w:val="605E5C"/>
      <w:shd w:val="clear" w:color="auto" w:fill="E1DFDD"/>
    </w:rPr>
  </w:style>
  <w:style w:type="character" w:customStyle="1" w:styleId="kwd">
    <w:name w:val="kwd"/>
    <w:basedOn w:val="DefaultParagraphFont"/>
    <w:rsid w:val="002E57CF"/>
  </w:style>
  <w:style w:type="character" w:customStyle="1" w:styleId="el-time">
    <w:name w:val="el-time"/>
    <w:basedOn w:val="DefaultParagraphFont"/>
    <w:rsid w:val="00BA5056"/>
  </w:style>
  <w:style w:type="character" w:customStyle="1" w:styleId="meta">
    <w:name w:val="meta"/>
    <w:basedOn w:val="DefaultParagraphFont"/>
    <w:rsid w:val="006E73E3"/>
  </w:style>
  <w:style w:type="paragraph" w:styleId="TOC1">
    <w:name w:val="toc 1"/>
    <w:basedOn w:val="Normal"/>
    <w:next w:val="Normal"/>
    <w:autoRedefine/>
    <w:uiPriority w:val="39"/>
    <w:unhideWhenUsed/>
    <w:rsid w:val="001C71A1"/>
    <w:pPr>
      <w:spacing w:before="120" w:after="120"/>
    </w:pPr>
    <w:rPr>
      <w:rFonts w:asciiTheme="minorHAnsi" w:hAnsiTheme="minorHAnsi"/>
      <w:b/>
      <w:bCs/>
      <w:caps/>
      <w:sz w:val="20"/>
    </w:rPr>
  </w:style>
  <w:style w:type="paragraph" w:styleId="TOC2">
    <w:name w:val="toc 2"/>
    <w:basedOn w:val="Normal"/>
    <w:next w:val="Normal"/>
    <w:autoRedefine/>
    <w:uiPriority w:val="39"/>
    <w:unhideWhenUsed/>
    <w:rsid w:val="001C71A1"/>
    <w:pPr>
      <w:ind w:left="360"/>
    </w:pPr>
    <w:rPr>
      <w:rFonts w:asciiTheme="minorHAnsi" w:hAnsiTheme="minorHAnsi"/>
      <w:smallCaps/>
      <w:sz w:val="20"/>
    </w:rPr>
  </w:style>
  <w:style w:type="paragraph" w:styleId="TOC3">
    <w:name w:val="toc 3"/>
    <w:basedOn w:val="Normal"/>
    <w:next w:val="Normal"/>
    <w:autoRedefine/>
    <w:uiPriority w:val="39"/>
    <w:unhideWhenUsed/>
    <w:rsid w:val="001C71A1"/>
    <w:pPr>
      <w:ind w:left="720"/>
    </w:pPr>
    <w:rPr>
      <w:rFonts w:asciiTheme="minorHAnsi" w:hAnsiTheme="minorHAnsi"/>
      <w:i/>
      <w:iCs/>
      <w:sz w:val="20"/>
    </w:rPr>
  </w:style>
  <w:style w:type="paragraph" w:styleId="TOC4">
    <w:name w:val="toc 4"/>
    <w:basedOn w:val="Normal"/>
    <w:next w:val="Normal"/>
    <w:autoRedefine/>
    <w:uiPriority w:val="39"/>
    <w:unhideWhenUsed/>
    <w:rsid w:val="001C71A1"/>
    <w:pPr>
      <w:ind w:left="1080"/>
    </w:pPr>
    <w:rPr>
      <w:rFonts w:asciiTheme="minorHAnsi" w:hAnsiTheme="minorHAnsi"/>
      <w:sz w:val="18"/>
      <w:szCs w:val="21"/>
    </w:rPr>
  </w:style>
  <w:style w:type="paragraph" w:styleId="TOC5">
    <w:name w:val="toc 5"/>
    <w:basedOn w:val="Normal"/>
    <w:next w:val="Normal"/>
    <w:autoRedefine/>
    <w:uiPriority w:val="39"/>
    <w:unhideWhenUsed/>
    <w:rsid w:val="001C71A1"/>
    <w:pPr>
      <w:ind w:left="1440"/>
    </w:pPr>
    <w:rPr>
      <w:rFonts w:asciiTheme="minorHAnsi" w:hAnsiTheme="minorHAnsi"/>
      <w:sz w:val="18"/>
      <w:szCs w:val="21"/>
    </w:rPr>
  </w:style>
  <w:style w:type="paragraph" w:styleId="TOC6">
    <w:name w:val="toc 6"/>
    <w:basedOn w:val="Normal"/>
    <w:next w:val="Normal"/>
    <w:autoRedefine/>
    <w:uiPriority w:val="39"/>
    <w:unhideWhenUsed/>
    <w:rsid w:val="001C71A1"/>
    <w:pPr>
      <w:ind w:left="1800"/>
    </w:pPr>
    <w:rPr>
      <w:rFonts w:asciiTheme="minorHAnsi" w:hAnsiTheme="minorHAnsi"/>
      <w:sz w:val="18"/>
      <w:szCs w:val="21"/>
    </w:rPr>
  </w:style>
  <w:style w:type="paragraph" w:styleId="TOC7">
    <w:name w:val="toc 7"/>
    <w:basedOn w:val="Normal"/>
    <w:next w:val="Normal"/>
    <w:autoRedefine/>
    <w:uiPriority w:val="39"/>
    <w:unhideWhenUsed/>
    <w:rsid w:val="001C71A1"/>
    <w:pPr>
      <w:ind w:left="2160"/>
    </w:pPr>
    <w:rPr>
      <w:rFonts w:asciiTheme="minorHAnsi" w:hAnsiTheme="minorHAnsi"/>
      <w:sz w:val="18"/>
      <w:szCs w:val="21"/>
    </w:rPr>
  </w:style>
  <w:style w:type="paragraph" w:styleId="TOC8">
    <w:name w:val="toc 8"/>
    <w:basedOn w:val="Normal"/>
    <w:next w:val="Normal"/>
    <w:autoRedefine/>
    <w:uiPriority w:val="39"/>
    <w:unhideWhenUsed/>
    <w:rsid w:val="001C71A1"/>
    <w:pPr>
      <w:ind w:left="2520"/>
    </w:pPr>
    <w:rPr>
      <w:rFonts w:asciiTheme="minorHAnsi" w:hAnsiTheme="minorHAnsi"/>
      <w:sz w:val="18"/>
      <w:szCs w:val="21"/>
    </w:rPr>
  </w:style>
  <w:style w:type="paragraph" w:styleId="TOC9">
    <w:name w:val="toc 9"/>
    <w:basedOn w:val="Normal"/>
    <w:next w:val="Normal"/>
    <w:autoRedefine/>
    <w:uiPriority w:val="39"/>
    <w:unhideWhenUsed/>
    <w:rsid w:val="001C71A1"/>
    <w:pPr>
      <w:ind w:left="2880"/>
    </w:pPr>
    <w:rPr>
      <w:rFonts w:asciiTheme="minorHAnsi" w:hAnsiTheme="minorHAnsi"/>
      <w:sz w:val="1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768969">
      <w:bodyDiv w:val="1"/>
      <w:marLeft w:val="0"/>
      <w:marRight w:val="0"/>
      <w:marTop w:val="0"/>
      <w:marBottom w:val="0"/>
      <w:divBdr>
        <w:top w:val="none" w:sz="0" w:space="0" w:color="auto"/>
        <w:left w:val="none" w:sz="0" w:space="0" w:color="auto"/>
        <w:bottom w:val="none" w:sz="0" w:space="0" w:color="auto"/>
        <w:right w:val="none" w:sz="0" w:space="0" w:color="auto"/>
      </w:divBdr>
    </w:div>
    <w:div w:id="171921238">
      <w:bodyDiv w:val="1"/>
      <w:marLeft w:val="0"/>
      <w:marRight w:val="0"/>
      <w:marTop w:val="0"/>
      <w:marBottom w:val="0"/>
      <w:divBdr>
        <w:top w:val="none" w:sz="0" w:space="0" w:color="auto"/>
        <w:left w:val="none" w:sz="0" w:space="0" w:color="auto"/>
        <w:bottom w:val="none" w:sz="0" w:space="0" w:color="auto"/>
        <w:right w:val="none" w:sz="0" w:space="0" w:color="auto"/>
      </w:divBdr>
    </w:div>
    <w:div w:id="225072698">
      <w:bodyDiv w:val="1"/>
      <w:marLeft w:val="0"/>
      <w:marRight w:val="0"/>
      <w:marTop w:val="0"/>
      <w:marBottom w:val="0"/>
      <w:divBdr>
        <w:top w:val="none" w:sz="0" w:space="0" w:color="auto"/>
        <w:left w:val="none" w:sz="0" w:space="0" w:color="auto"/>
        <w:bottom w:val="none" w:sz="0" w:space="0" w:color="auto"/>
        <w:right w:val="none" w:sz="0" w:space="0" w:color="auto"/>
      </w:divBdr>
    </w:div>
    <w:div w:id="481502903">
      <w:bodyDiv w:val="1"/>
      <w:marLeft w:val="0"/>
      <w:marRight w:val="0"/>
      <w:marTop w:val="0"/>
      <w:marBottom w:val="0"/>
      <w:divBdr>
        <w:top w:val="none" w:sz="0" w:space="0" w:color="auto"/>
        <w:left w:val="none" w:sz="0" w:space="0" w:color="auto"/>
        <w:bottom w:val="none" w:sz="0" w:space="0" w:color="auto"/>
        <w:right w:val="none" w:sz="0" w:space="0" w:color="auto"/>
      </w:divBdr>
    </w:div>
    <w:div w:id="614288356">
      <w:bodyDiv w:val="1"/>
      <w:marLeft w:val="0"/>
      <w:marRight w:val="0"/>
      <w:marTop w:val="0"/>
      <w:marBottom w:val="0"/>
      <w:divBdr>
        <w:top w:val="none" w:sz="0" w:space="0" w:color="auto"/>
        <w:left w:val="none" w:sz="0" w:space="0" w:color="auto"/>
        <w:bottom w:val="none" w:sz="0" w:space="0" w:color="auto"/>
        <w:right w:val="none" w:sz="0" w:space="0" w:color="auto"/>
      </w:divBdr>
    </w:div>
    <w:div w:id="764307302">
      <w:bodyDiv w:val="1"/>
      <w:marLeft w:val="0"/>
      <w:marRight w:val="0"/>
      <w:marTop w:val="0"/>
      <w:marBottom w:val="0"/>
      <w:divBdr>
        <w:top w:val="none" w:sz="0" w:space="0" w:color="auto"/>
        <w:left w:val="none" w:sz="0" w:space="0" w:color="auto"/>
        <w:bottom w:val="none" w:sz="0" w:space="0" w:color="auto"/>
        <w:right w:val="none" w:sz="0" w:space="0" w:color="auto"/>
      </w:divBdr>
    </w:div>
    <w:div w:id="903026480">
      <w:bodyDiv w:val="1"/>
      <w:marLeft w:val="0"/>
      <w:marRight w:val="0"/>
      <w:marTop w:val="0"/>
      <w:marBottom w:val="0"/>
      <w:divBdr>
        <w:top w:val="none" w:sz="0" w:space="0" w:color="auto"/>
        <w:left w:val="none" w:sz="0" w:space="0" w:color="auto"/>
        <w:bottom w:val="none" w:sz="0" w:space="0" w:color="auto"/>
        <w:right w:val="none" w:sz="0" w:space="0" w:color="auto"/>
      </w:divBdr>
    </w:div>
    <w:div w:id="1008214348">
      <w:bodyDiv w:val="1"/>
      <w:marLeft w:val="0"/>
      <w:marRight w:val="0"/>
      <w:marTop w:val="0"/>
      <w:marBottom w:val="0"/>
      <w:divBdr>
        <w:top w:val="none" w:sz="0" w:space="0" w:color="auto"/>
        <w:left w:val="none" w:sz="0" w:space="0" w:color="auto"/>
        <w:bottom w:val="none" w:sz="0" w:space="0" w:color="auto"/>
        <w:right w:val="none" w:sz="0" w:space="0" w:color="auto"/>
      </w:divBdr>
    </w:div>
    <w:div w:id="1075053821">
      <w:bodyDiv w:val="1"/>
      <w:marLeft w:val="0"/>
      <w:marRight w:val="0"/>
      <w:marTop w:val="0"/>
      <w:marBottom w:val="0"/>
      <w:divBdr>
        <w:top w:val="none" w:sz="0" w:space="0" w:color="auto"/>
        <w:left w:val="none" w:sz="0" w:space="0" w:color="auto"/>
        <w:bottom w:val="none" w:sz="0" w:space="0" w:color="auto"/>
        <w:right w:val="none" w:sz="0" w:space="0" w:color="auto"/>
      </w:divBdr>
      <w:divsChild>
        <w:div w:id="1232345465">
          <w:marLeft w:val="0"/>
          <w:marRight w:val="0"/>
          <w:marTop w:val="0"/>
          <w:marBottom w:val="0"/>
          <w:divBdr>
            <w:top w:val="none" w:sz="0" w:space="0" w:color="auto"/>
            <w:left w:val="none" w:sz="0" w:space="0" w:color="auto"/>
            <w:bottom w:val="none" w:sz="0" w:space="0" w:color="auto"/>
            <w:right w:val="none" w:sz="0" w:space="0" w:color="auto"/>
          </w:divBdr>
        </w:div>
      </w:divsChild>
    </w:div>
    <w:div w:id="1352760449">
      <w:bodyDiv w:val="1"/>
      <w:marLeft w:val="0"/>
      <w:marRight w:val="0"/>
      <w:marTop w:val="0"/>
      <w:marBottom w:val="0"/>
      <w:divBdr>
        <w:top w:val="none" w:sz="0" w:space="0" w:color="auto"/>
        <w:left w:val="none" w:sz="0" w:space="0" w:color="auto"/>
        <w:bottom w:val="none" w:sz="0" w:space="0" w:color="auto"/>
        <w:right w:val="none" w:sz="0" w:space="0" w:color="auto"/>
      </w:divBdr>
    </w:div>
    <w:div w:id="1689598502">
      <w:bodyDiv w:val="1"/>
      <w:marLeft w:val="0"/>
      <w:marRight w:val="0"/>
      <w:marTop w:val="0"/>
      <w:marBottom w:val="0"/>
      <w:divBdr>
        <w:top w:val="none" w:sz="0" w:space="0" w:color="auto"/>
        <w:left w:val="none" w:sz="0" w:space="0" w:color="auto"/>
        <w:bottom w:val="none" w:sz="0" w:space="0" w:color="auto"/>
        <w:right w:val="none" w:sz="0" w:space="0" w:color="auto"/>
      </w:divBdr>
    </w:div>
    <w:div w:id="1712724632">
      <w:bodyDiv w:val="1"/>
      <w:marLeft w:val="0"/>
      <w:marRight w:val="0"/>
      <w:marTop w:val="0"/>
      <w:marBottom w:val="0"/>
      <w:divBdr>
        <w:top w:val="none" w:sz="0" w:space="0" w:color="auto"/>
        <w:left w:val="none" w:sz="0" w:space="0" w:color="auto"/>
        <w:bottom w:val="none" w:sz="0" w:space="0" w:color="auto"/>
        <w:right w:val="none" w:sz="0" w:space="0" w:color="auto"/>
      </w:divBdr>
    </w:div>
    <w:div w:id="1739744699">
      <w:bodyDiv w:val="1"/>
      <w:marLeft w:val="0"/>
      <w:marRight w:val="0"/>
      <w:marTop w:val="0"/>
      <w:marBottom w:val="0"/>
      <w:divBdr>
        <w:top w:val="none" w:sz="0" w:space="0" w:color="auto"/>
        <w:left w:val="none" w:sz="0" w:space="0" w:color="auto"/>
        <w:bottom w:val="none" w:sz="0" w:space="0" w:color="auto"/>
        <w:right w:val="none" w:sz="0" w:space="0" w:color="auto"/>
      </w:divBdr>
    </w:div>
    <w:div w:id="1750495521">
      <w:bodyDiv w:val="1"/>
      <w:marLeft w:val="0"/>
      <w:marRight w:val="0"/>
      <w:marTop w:val="0"/>
      <w:marBottom w:val="0"/>
      <w:divBdr>
        <w:top w:val="none" w:sz="0" w:space="0" w:color="auto"/>
        <w:left w:val="none" w:sz="0" w:space="0" w:color="auto"/>
        <w:bottom w:val="none" w:sz="0" w:space="0" w:color="auto"/>
        <w:right w:val="none" w:sz="0" w:space="0" w:color="auto"/>
      </w:divBdr>
    </w:div>
    <w:div w:id="1819033184">
      <w:bodyDiv w:val="1"/>
      <w:marLeft w:val="0"/>
      <w:marRight w:val="0"/>
      <w:marTop w:val="0"/>
      <w:marBottom w:val="0"/>
      <w:divBdr>
        <w:top w:val="none" w:sz="0" w:space="0" w:color="auto"/>
        <w:left w:val="none" w:sz="0" w:space="0" w:color="auto"/>
        <w:bottom w:val="none" w:sz="0" w:space="0" w:color="auto"/>
        <w:right w:val="none" w:sz="0" w:space="0" w:color="auto"/>
      </w:divBdr>
      <w:divsChild>
        <w:div w:id="1203053275">
          <w:marLeft w:val="0"/>
          <w:marRight w:val="0"/>
          <w:marTop w:val="0"/>
          <w:marBottom w:val="150"/>
          <w:divBdr>
            <w:top w:val="none" w:sz="0" w:space="0" w:color="auto"/>
            <w:left w:val="none" w:sz="0" w:space="0" w:color="auto"/>
            <w:bottom w:val="none" w:sz="0" w:space="0" w:color="auto"/>
            <w:right w:val="none" w:sz="0" w:space="0" w:color="auto"/>
          </w:divBdr>
          <w:divsChild>
            <w:div w:id="471867219">
              <w:marLeft w:val="0"/>
              <w:marRight w:val="0"/>
              <w:marTop w:val="0"/>
              <w:marBottom w:val="0"/>
              <w:divBdr>
                <w:top w:val="none" w:sz="0" w:space="0" w:color="auto"/>
                <w:left w:val="none" w:sz="0" w:space="0" w:color="auto"/>
                <w:bottom w:val="none" w:sz="0" w:space="0" w:color="auto"/>
                <w:right w:val="none" w:sz="0" w:space="0" w:color="auto"/>
              </w:divBdr>
            </w:div>
          </w:divsChild>
        </w:div>
        <w:div w:id="1992295547">
          <w:marLeft w:val="0"/>
          <w:marRight w:val="0"/>
          <w:marTop w:val="0"/>
          <w:marBottom w:val="0"/>
          <w:divBdr>
            <w:top w:val="none" w:sz="0" w:space="0" w:color="auto"/>
            <w:left w:val="none" w:sz="0" w:space="0" w:color="auto"/>
            <w:bottom w:val="none" w:sz="0" w:space="0" w:color="auto"/>
            <w:right w:val="none" w:sz="0" w:space="0" w:color="auto"/>
          </w:divBdr>
          <w:divsChild>
            <w:div w:id="857818156">
              <w:marLeft w:val="0"/>
              <w:marRight w:val="0"/>
              <w:marTop w:val="0"/>
              <w:marBottom w:val="0"/>
              <w:divBdr>
                <w:top w:val="none" w:sz="0" w:space="0" w:color="auto"/>
                <w:left w:val="none" w:sz="0" w:space="0" w:color="auto"/>
                <w:bottom w:val="none" w:sz="0" w:space="0" w:color="auto"/>
                <w:right w:val="none" w:sz="0" w:space="0" w:color="auto"/>
              </w:divBdr>
              <w:divsChild>
                <w:div w:id="1881626111">
                  <w:marLeft w:val="-300"/>
                  <w:marRight w:val="-300"/>
                  <w:marTop w:val="0"/>
                  <w:marBottom w:val="0"/>
                  <w:divBdr>
                    <w:top w:val="none" w:sz="0" w:space="0" w:color="auto"/>
                    <w:left w:val="none" w:sz="0" w:space="0" w:color="auto"/>
                    <w:bottom w:val="none" w:sz="0" w:space="0" w:color="auto"/>
                    <w:right w:val="none" w:sz="0" w:space="0" w:color="auto"/>
                  </w:divBdr>
                  <w:divsChild>
                    <w:div w:id="7895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997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127.0.0.1:8000/users/settings/address-list/" TargetMode="External"/><Relationship Id="rId18" Type="http://schemas.openxmlformats.org/officeDocument/2006/relationships/hyperlink" Target="http://localhost:8000/categories/maincategories/list/" TargetMode="External"/><Relationship Id="rId26" Type="http://schemas.openxmlformats.org/officeDocument/2006/relationships/hyperlink" Target="http://localhost:8000/memories/user/info/3/" TargetMode="External"/><Relationship Id="rId39" Type="http://schemas.openxmlformats.org/officeDocument/2006/relationships/hyperlink" Target="mailto:kiaani0058@gmail.com" TargetMode="External"/><Relationship Id="rId21" Type="http://schemas.openxmlformats.org/officeDocument/2006/relationships/hyperlink" Target="http://localhost:8000/categories/subcategories/list/?MainCategory__title=&#1582;&#1583;&#1605;&#1575;&#1578;%20&#1582;&#1608;&#1583;&#1585;&#1608;" TargetMode="External"/><Relationship Id="rId34" Type="http://schemas.openxmlformats.org/officeDocument/2006/relationships/hyperlink" Target="mailto:kiaani0058@gmail.com" TargetMode="External"/><Relationship Id="rId42" Type="http://schemas.openxmlformats.org/officeDocument/2006/relationships/hyperlink" Target="mailto:kiaani0058@gmail.com" TargetMode="External"/><Relationship Id="rId47" Type="http://schemas.openxmlformats.org/officeDocument/2006/relationships/hyperlink" Target="http://localhost:8000/jobs/detail/5" TargetMode="External"/><Relationship Id="rId50" Type="http://schemas.openxmlformats.org/officeDocument/2006/relationships/hyperlink" Target="http://localhost:8000/media/images/memory_images/tamir_7ArGFb0.jfif"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127.0.0.1:8000/users/settings/address-edit/10" TargetMode="External"/><Relationship Id="rId29" Type="http://schemas.openxmlformats.org/officeDocument/2006/relationships/hyperlink" Target="http://localhost:8000/jobs/user/info/3/" TargetMode="External"/><Relationship Id="rId11" Type="http://schemas.openxmlformats.org/officeDocument/2006/relationships/hyperlink" Target="http://127.0.0.1:8000/users/login/" TargetMode="External"/><Relationship Id="rId24" Type="http://schemas.openxmlformats.org/officeDocument/2006/relationships/hyperlink" Target="http://localhost:8000/media/images/memory_images/khodro_7JOVY3x.jfif" TargetMode="External"/><Relationship Id="rId32" Type="http://schemas.openxmlformats.org/officeDocument/2006/relationships/hyperlink" Target="mailto:ebimp4@gmail.com" TargetMode="External"/><Relationship Id="rId37" Type="http://schemas.openxmlformats.org/officeDocument/2006/relationships/hyperlink" Target="http://localhost:8000/jobs/list/?user__addresses__city=&#1575;&#1589;&#1601;&#1607;&#1575;&#1606;&amp;SubCategory__title=&#1588;&#1587;&#1578;&#1588;&#1608;&#1740;%20&#1605;&#1606;&#1586;&#1604;" TargetMode="External"/><Relationship Id="rId40" Type="http://schemas.openxmlformats.org/officeDocument/2006/relationships/hyperlink" Target="http://localhost:8000/media/images/memory_images/tamir_7ArGFb0.jfif" TargetMode="External"/><Relationship Id="rId45" Type="http://schemas.openxmlformats.org/officeDocument/2006/relationships/hyperlink" Target="mailto:kiaani0058@gmail.com" TargetMode="External"/><Relationship Id="rId53" Type="http://schemas.openxmlformats.org/officeDocument/2006/relationships/hyperlink" Target="mailto:kiaani0058@gmail.com" TargetMode="External"/><Relationship Id="rId58" Type="http://schemas.openxmlformats.org/officeDocument/2006/relationships/footer" Target="footer2.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hyperlink" Target="http://localhost:8000/media/images/categories_images/images.jfif" TargetMode="External"/><Relationship Id="rId14" Type="http://schemas.openxmlformats.org/officeDocument/2006/relationships/hyperlink" Target="http://127.0.0.1:8000/users/settings/address-edit/id" TargetMode="External"/><Relationship Id="rId22" Type="http://schemas.openxmlformats.org/officeDocument/2006/relationships/hyperlink" Target="http://localhost:8000/media/images/subcategories_images/tamir.jfif" TargetMode="External"/><Relationship Id="rId27" Type="http://schemas.openxmlformats.org/officeDocument/2006/relationships/hyperlink" Target="http://localhost:8000/jobs/user/info/3/" TargetMode="External"/><Relationship Id="rId30" Type="http://schemas.openxmlformats.org/officeDocument/2006/relationships/hyperlink" Target="http://tools.ietf.org/html/rfc7231" TargetMode="External"/><Relationship Id="rId35" Type="http://schemas.openxmlformats.org/officeDocument/2006/relationships/hyperlink" Target="http://localhost:8000/media/images/memory_images/tamir_7ArGFb0.jfif" TargetMode="External"/><Relationship Id="rId43" Type="http://schemas.openxmlformats.org/officeDocument/2006/relationships/hyperlink" Target="mailto:kiaani0058@gmail.com" TargetMode="External"/><Relationship Id="rId48" Type="http://schemas.openxmlformats.org/officeDocument/2006/relationships/hyperlink" Target="mailto:kiaani0058@gmail.com" TargetMode="External"/><Relationship Id="rId56" Type="http://schemas.openxmlformats.org/officeDocument/2006/relationships/header" Target="header2.xml"/><Relationship Id="rId8" Type="http://schemas.openxmlformats.org/officeDocument/2006/relationships/image" Target="media/image1.jpeg"/><Relationship Id="rId51" Type="http://schemas.openxmlformats.org/officeDocument/2006/relationships/hyperlink" Target="mailto:kiaani0058@gmail.com" TargetMode="External"/><Relationship Id="rId3" Type="http://schemas.openxmlformats.org/officeDocument/2006/relationships/styles" Target="styles.xml"/><Relationship Id="rId12" Type="http://schemas.openxmlformats.org/officeDocument/2006/relationships/hyperlink" Target="http://127.0.0.1:8000/users/settings/personal-info/" TargetMode="External"/><Relationship Id="rId17" Type="http://schemas.openxmlformats.org/officeDocument/2006/relationships/hyperlink" Target="http://127.0.0.1:8000/users/settings/address-edit/10" TargetMode="External"/><Relationship Id="rId25" Type="http://schemas.openxmlformats.org/officeDocument/2006/relationships/hyperlink" Target="http://localhost:8000/memories/user/info/" TargetMode="External"/><Relationship Id="rId33" Type="http://schemas.openxmlformats.org/officeDocument/2006/relationships/hyperlink" Target="mailto:kiaani0058@gmail.com" TargetMode="External"/><Relationship Id="rId38" Type="http://schemas.openxmlformats.org/officeDocument/2006/relationships/hyperlink" Target="mailto:kiaani0058@gmail.com" TargetMode="External"/><Relationship Id="rId46" Type="http://schemas.openxmlformats.org/officeDocument/2006/relationships/hyperlink" Target="mailto:kiaani0058@gmail.com" TargetMode="External"/><Relationship Id="rId59" Type="http://schemas.openxmlformats.org/officeDocument/2006/relationships/header" Target="header3.xml"/><Relationship Id="rId20" Type="http://schemas.openxmlformats.org/officeDocument/2006/relationships/hyperlink" Target="http://localhost:8000/media/images/categories_images/khodro.jfif" TargetMode="External"/><Relationship Id="rId41" Type="http://schemas.openxmlformats.org/officeDocument/2006/relationships/hyperlink" Target="http://localhost:8000/jobs/list/?search=&#1575;&#1589;&#1601;&#1607;&#1575;&#1606;" TargetMode="External"/><Relationship Id="rId54" Type="http://schemas.openxmlformats.org/officeDocument/2006/relationships/hyperlink" Target="http://localhost:8000/jobs/comment/edit/6"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127.0.0.1:8000/users/settings/address-edit/10" TargetMode="External"/><Relationship Id="rId23" Type="http://schemas.openxmlformats.org/officeDocument/2006/relationships/hyperlink" Target="http://localhost:8000/memories/user/info/" TargetMode="External"/><Relationship Id="rId28" Type="http://schemas.openxmlformats.org/officeDocument/2006/relationships/hyperlink" Target="http://localhost:8000/media/images/memory_images/khodro_7JOVY3x.jfif" TargetMode="External"/><Relationship Id="rId36" Type="http://schemas.openxmlformats.org/officeDocument/2006/relationships/hyperlink" Target="mailto:ebimp4@gmail.com" TargetMode="External"/><Relationship Id="rId49" Type="http://schemas.openxmlformats.org/officeDocument/2006/relationships/hyperlink" Target="http://localhost:8000/media/images/memory_images/tamir_7ArGFb0.jfif" TargetMode="External"/><Relationship Id="rId57" Type="http://schemas.openxmlformats.org/officeDocument/2006/relationships/footer" Target="footer1.xml"/><Relationship Id="rId10" Type="http://schemas.openxmlformats.org/officeDocument/2006/relationships/hyperlink" Target="http://127.0.0.1:8000/users/register/" TargetMode="External"/><Relationship Id="rId31" Type="http://schemas.openxmlformats.org/officeDocument/2006/relationships/hyperlink" Target="http://localhost:8000/jobs/list/" TargetMode="External"/><Relationship Id="rId44" Type="http://schemas.openxmlformats.org/officeDocument/2006/relationships/hyperlink" Target="http://localhost:8000/media/images/memory_images/tamir_7ArGFb0.jfif" TargetMode="External"/><Relationship Id="rId52" Type="http://schemas.openxmlformats.org/officeDocument/2006/relationships/hyperlink" Target="http://localhost:8000/jobs/comment/edit/6" TargetMode="External"/><Relationship Id="rId6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FB3BA-B90D-4184-8D4A-8F0265A51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21</Pages>
  <Words>2437</Words>
  <Characters>17603</Characters>
  <Application>Microsoft Office Word</Application>
  <DocSecurity>0</DocSecurity>
  <Lines>1035</Lines>
  <Paragraphs>801</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Kiani</dc:creator>
  <cp:keywords/>
  <dc:description/>
  <cp:lastModifiedBy>Ebrahim Kiani</cp:lastModifiedBy>
  <cp:revision>15</cp:revision>
  <dcterms:created xsi:type="dcterms:W3CDTF">2024-03-05T16:28:00Z</dcterms:created>
  <dcterms:modified xsi:type="dcterms:W3CDTF">2024-11-21T15:44:00Z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596c9ced99155f354d55862189caa5bf6c8e874da394085783e86c1a6daad248</vt:lpwstr>
  </property>
</Properties>
</file>